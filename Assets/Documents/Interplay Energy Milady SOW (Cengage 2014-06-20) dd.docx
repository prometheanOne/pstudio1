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6BA" w:rsidRPr="00691F98" w:rsidRDefault="004B16BA" w:rsidP="004B16BA">
      <w:pPr>
        <w:jc w:val="center"/>
        <w:rPr>
          <w:rFonts w:cs="Calibri"/>
          <w:b/>
        </w:rPr>
      </w:pPr>
      <w:r w:rsidRPr="00691F98">
        <w:rPr>
          <w:rFonts w:cs="Calibri"/>
          <w:b/>
        </w:rPr>
        <w:t>Statement of Work</w:t>
      </w:r>
    </w:p>
    <w:p w:rsidR="00256A87" w:rsidRDefault="004B16BA" w:rsidP="004B16BA">
      <w:pPr>
        <w:rPr>
          <w:rFonts w:cs="Calibri"/>
        </w:rPr>
      </w:pPr>
      <w:r w:rsidRPr="00691F98">
        <w:rPr>
          <w:rFonts w:cs="Calibri"/>
        </w:rPr>
        <w:t>This Statement of Work ("SOW") by and between Cengage Learning</w:t>
      </w:r>
      <w:r w:rsidR="00757D7F">
        <w:rPr>
          <w:rFonts w:cs="Calibri"/>
        </w:rPr>
        <w:t>, Inc.</w:t>
      </w:r>
      <w:r w:rsidRPr="00691F98">
        <w:rPr>
          <w:rFonts w:cs="Calibri"/>
        </w:rPr>
        <w:t xml:space="preserve"> ("CL") and Interplay </w:t>
      </w:r>
      <w:r w:rsidR="00212EC7">
        <w:rPr>
          <w:rFonts w:cs="Calibri"/>
        </w:rPr>
        <w:t xml:space="preserve">Energy, LLC </w:t>
      </w:r>
      <w:r w:rsidRPr="00691F98">
        <w:rPr>
          <w:rFonts w:cs="Calibri"/>
        </w:rPr>
        <w:t>("Interplay") is subject to and incorporates by reference the</w:t>
      </w:r>
      <w:r w:rsidR="00614AA5">
        <w:rPr>
          <w:rFonts w:cs="Calibri"/>
        </w:rPr>
        <w:t xml:space="preserve"> provisions of the</w:t>
      </w:r>
      <w:r w:rsidRPr="00691F98">
        <w:rPr>
          <w:rFonts w:cs="Calibri"/>
        </w:rPr>
        <w:t xml:space="preserve"> </w:t>
      </w:r>
      <w:r w:rsidR="00757D7F">
        <w:rPr>
          <w:rFonts w:cs="Calibri"/>
        </w:rPr>
        <w:t xml:space="preserve">Master </w:t>
      </w:r>
      <w:r w:rsidR="00113B38">
        <w:rPr>
          <w:rFonts w:cs="Calibri"/>
        </w:rPr>
        <w:t>Service</w:t>
      </w:r>
      <w:r w:rsidR="00757D7F">
        <w:rPr>
          <w:rFonts w:cs="Calibri"/>
        </w:rPr>
        <w:t>s</w:t>
      </w:r>
      <w:r w:rsidR="00113B38">
        <w:rPr>
          <w:rFonts w:cs="Calibri"/>
        </w:rPr>
        <w:t xml:space="preserve"> </w:t>
      </w:r>
      <w:r w:rsidRPr="00691F98">
        <w:rPr>
          <w:rFonts w:cs="Calibri"/>
        </w:rPr>
        <w:t xml:space="preserve">Agreement, dated </w:t>
      </w:r>
      <w:r w:rsidR="00FD47E1">
        <w:rPr>
          <w:rFonts w:cs="Calibri"/>
        </w:rPr>
        <w:t>June 20, 2014</w:t>
      </w:r>
      <w:r w:rsidRPr="00691F98">
        <w:rPr>
          <w:rFonts w:cs="Calibri"/>
        </w:rPr>
        <w:t xml:space="preserve">(the "Agreement").  </w:t>
      </w:r>
      <w:r w:rsidR="00923A3E">
        <w:rPr>
          <w:rFonts w:cs="Calibri"/>
        </w:rPr>
        <w:t>Any capitalized term not defined herein shall have the meaning given it in the Agreement.</w:t>
      </w:r>
    </w:p>
    <w:p w:rsidR="004B16BA" w:rsidRPr="00691F98" w:rsidRDefault="004B16BA" w:rsidP="004B16BA">
      <w:pPr>
        <w:rPr>
          <w:rFonts w:cs="Calibri"/>
          <w:b/>
        </w:rPr>
      </w:pPr>
      <w:r w:rsidRPr="00691F98">
        <w:rPr>
          <w:rFonts w:cs="Calibri"/>
          <w:b/>
        </w:rPr>
        <w:t>1.   Effective Date and Term</w:t>
      </w:r>
    </w:p>
    <w:p w:rsidR="004B16BA" w:rsidRPr="00691F98" w:rsidRDefault="004B16BA" w:rsidP="004B16BA">
      <w:pPr>
        <w:rPr>
          <w:rFonts w:cs="Calibri"/>
        </w:rPr>
      </w:pPr>
      <w:r w:rsidRPr="00691F98">
        <w:rPr>
          <w:rFonts w:cs="Calibri"/>
        </w:rPr>
        <w:t xml:space="preserve">This SOW is effective as of the last date found at the end of this SOW (the "Effective Date" of this SOW). The term of this SOW shall be for a period </w:t>
      </w:r>
      <w:r w:rsidR="006A05E9">
        <w:rPr>
          <w:rFonts w:cs="Calibri"/>
        </w:rPr>
        <w:t xml:space="preserve">of eight </w:t>
      </w:r>
      <w:r w:rsidRPr="00691F98">
        <w:rPr>
          <w:rFonts w:cs="Calibri"/>
        </w:rPr>
        <w:t>years from</w:t>
      </w:r>
      <w:r w:rsidR="00590043">
        <w:rPr>
          <w:rFonts w:cs="Calibri"/>
        </w:rPr>
        <w:t xml:space="preserve"> </w:t>
      </w:r>
      <w:del w:id="0" w:author="Doug Donovan" w:date="2014-06-23T07:32:00Z">
        <w:r w:rsidR="00590043" w:rsidDel="00E76742">
          <w:rPr>
            <w:rFonts w:cs="Calibri"/>
          </w:rPr>
          <w:delText>the Effective Date of this SOW</w:delText>
        </w:r>
      </w:del>
      <w:ins w:id="1" w:author="Doug Donovan" w:date="2014-06-23T07:32:00Z">
        <w:r w:rsidR="00E76742">
          <w:rPr>
            <w:rFonts w:cs="Calibri"/>
          </w:rPr>
          <w:t>product lau</w:t>
        </w:r>
      </w:ins>
      <w:ins w:id="2" w:author="Doug Donovan" w:date="2014-06-23T07:33:00Z">
        <w:r w:rsidR="00E76742">
          <w:rPr>
            <w:rFonts w:cs="Calibri"/>
          </w:rPr>
          <w:t>n</w:t>
        </w:r>
      </w:ins>
      <w:bookmarkStart w:id="3" w:name="_GoBack"/>
      <w:bookmarkEnd w:id="3"/>
      <w:ins w:id="4" w:author="Doug Donovan" w:date="2014-06-23T07:32:00Z">
        <w:r w:rsidR="00E76742">
          <w:rPr>
            <w:rFonts w:cs="Calibri"/>
          </w:rPr>
          <w:t>ch</w:t>
        </w:r>
      </w:ins>
      <w:ins w:id="5" w:author="Doug Donovan" w:date="2014-06-23T07:33:00Z">
        <w:r w:rsidR="00E76742">
          <w:rPr>
            <w:rFonts w:cs="Calibri"/>
          </w:rPr>
          <w:t xml:space="preserve"> </w:t>
        </w:r>
      </w:ins>
      <w:ins w:id="6" w:author="Doug Donovan" w:date="2014-06-23T07:32:00Z">
        <w:r w:rsidR="00E76742">
          <w:rPr>
            <w:rFonts w:cs="Calibri"/>
          </w:rPr>
          <w:t>date</w:t>
        </w:r>
      </w:ins>
      <w:r w:rsidR="00590043">
        <w:rPr>
          <w:rFonts w:cs="Calibri"/>
        </w:rPr>
        <w:t xml:space="preserve"> and </w:t>
      </w:r>
      <w:r w:rsidR="00923A3E">
        <w:rPr>
          <w:rFonts w:cs="Calibri"/>
        </w:rPr>
        <w:t xml:space="preserve">may be extended by mutual consent of the parties. </w:t>
      </w:r>
    </w:p>
    <w:p w:rsidR="002D74E0" w:rsidRDefault="002D74E0" w:rsidP="004B16BA">
      <w:pPr>
        <w:rPr>
          <w:rFonts w:cs="Calibri"/>
        </w:rPr>
      </w:pPr>
      <w:r w:rsidRPr="002D74E0">
        <w:rPr>
          <w:rFonts w:cs="Calibri"/>
          <w:b/>
        </w:rPr>
        <w:t>2.</w:t>
      </w:r>
      <w:r>
        <w:rPr>
          <w:rFonts w:cs="Calibri"/>
        </w:rPr>
        <w:t xml:space="preserve">   </w:t>
      </w:r>
      <w:r w:rsidRPr="002D74E0">
        <w:rPr>
          <w:rFonts w:cs="Calibri"/>
          <w:b/>
        </w:rPr>
        <w:t>Definitions</w:t>
      </w:r>
      <w:r>
        <w:rPr>
          <w:rFonts w:cs="Calibri"/>
        </w:rPr>
        <w:t xml:space="preserve"> </w:t>
      </w:r>
    </w:p>
    <w:p w:rsidR="004B16BA" w:rsidRPr="00691F98" w:rsidRDefault="004B16BA" w:rsidP="004B16BA">
      <w:pPr>
        <w:rPr>
          <w:rFonts w:cs="Calibri"/>
        </w:rPr>
      </w:pPr>
      <w:r w:rsidRPr="00CC323D">
        <w:rPr>
          <w:rFonts w:cs="Calibri"/>
          <w:i/>
        </w:rPr>
        <w:t>CL Content</w:t>
      </w:r>
      <w:r w:rsidRPr="00691F98">
        <w:rPr>
          <w:rFonts w:cs="Calibri"/>
        </w:rPr>
        <w:t xml:space="preserve"> (content, technology or other materials used by Interplay to fulfill obligations</w:t>
      </w:r>
      <w:r w:rsidR="002D74E0">
        <w:rPr>
          <w:rFonts w:cs="Calibri"/>
        </w:rPr>
        <w:t xml:space="preserve"> under this SOW): CL's textbook</w:t>
      </w:r>
      <w:r w:rsidRPr="00691F98">
        <w:rPr>
          <w:rFonts w:cs="Calibri"/>
        </w:rPr>
        <w:t xml:space="preserve"> </w:t>
      </w:r>
      <w:r w:rsidR="002D74E0">
        <w:rPr>
          <w:rFonts w:cs="Calibri"/>
          <w:i/>
        </w:rPr>
        <w:t>Milady Standard</w:t>
      </w:r>
      <w:r w:rsidR="00117F32">
        <w:rPr>
          <w:rFonts w:cs="Calibri"/>
          <w:i/>
        </w:rPr>
        <w:t xml:space="preserve"> Cosmetology</w:t>
      </w:r>
      <w:r w:rsidRPr="00691F98">
        <w:rPr>
          <w:rFonts w:cs="Calibri"/>
        </w:rPr>
        <w:t xml:space="preserve">, </w:t>
      </w:r>
      <w:r w:rsidR="00B1704F">
        <w:rPr>
          <w:rFonts w:cs="Calibri"/>
        </w:rPr>
        <w:t>2016</w:t>
      </w:r>
      <w:r w:rsidR="00117F32" w:rsidRPr="00691F98">
        <w:rPr>
          <w:rFonts w:cs="Calibri"/>
        </w:rPr>
        <w:t xml:space="preserve"> </w:t>
      </w:r>
      <w:r w:rsidRPr="00691F98">
        <w:rPr>
          <w:rFonts w:cs="Calibri"/>
        </w:rPr>
        <w:t>Edition, and related ancillary and supplemental materials provided to Interplay during the term of the SOW.</w:t>
      </w:r>
    </w:p>
    <w:p w:rsidR="002D74E0" w:rsidRDefault="004B16BA" w:rsidP="004B16BA">
      <w:pPr>
        <w:rPr>
          <w:rFonts w:cs="Calibri"/>
        </w:rPr>
      </w:pPr>
      <w:r w:rsidRPr="00CC323D">
        <w:rPr>
          <w:rFonts w:cs="Calibri"/>
          <w:i/>
        </w:rPr>
        <w:t>Interplay Materials</w:t>
      </w:r>
      <w:r w:rsidRPr="00691F98">
        <w:rPr>
          <w:rFonts w:cs="Calibri"/>
        </w:rPr>
        <w:t xml:space="preserve"> (preexisting content, technology, software, tools or other materials): The softwa</w:t>
      </w:r>
      <w:r w:rsidR="002D74E0">
        <w:rPr>
          <w:rFonts w:cs="Calibri"/>
        </w:rPr>
        <w:t xml:space="preserve">re platform, framework, </w:t>
      </w:r>
      <w:proofErr w:type="gramStart"/>
      <w:r w:rsidR="002D74E0">
        <w:rPr>
          <w:rFonts w:cs="Calibri"/>
        </w:rPr>
        <w:t>content</w:t>
      </w:r>
      <w:proofErr w:type="gramEnd"/>
      <w:r w:rsidR="002D74E0">
        <w:rPr>
          <w:rFonts w:cs="Calibri"/>
        </w:rPr>
        <w:t xml:space="preserve"> </w:t>
      </w:r>
      <w:r w:rsidRPr="00691F98">
        <w:rPr>
          <w:rFonts w:cs="Calibri"/>
        </w:rPr>
        <w:t xml:space="preserve">and delivery architecture comprising Interplay's </w:t>
      </w:r>
      <w:r w:rsidR="002D74E0">
        <w:rPr>
          <w:rFonts w:cs="Calibri"/>
        </w:rPr>
        <w:t>training simulation</w:t>
      </w:r>
      <w:r w:rsidR="00CC323D">
        <w:rPr>
          <w:rFonts w:cs="Calibri"/>
        </w:rPr>
        <w:t>s</w:t>
      </w:r>
      <w:r w:rsidR="002D74E0">
        <w:rPr>
          <w:rFonts w:cs="Calibri"/>
        </w:rPr>
        <w:t xml:space="preserve">. </w:t>
      </w:r>
    </w:p>
    <w:p w:rsidR="004B16BA" w:rsidRPr="00691F98" w:rsidRDefault="00CC323D" w:rsidP="004B16BA">
      <w:pPr>
        <w:rPr>
          <w:rFonts w:cs="Calibri"/>
          <w:b/>
        </w:rPr>
      </w:pPr>
      <w:r>
        <w:rPr>
          <w:rFonts w:cs="Calibri"/>
          <w:b/>
        </w:rPr>
        <w:t>3</w:t>
      </w:r>
      <w:r w:rsidR="004B16BA" w:rsidRPr="00691F98">
        <w:rPr>
          <w:rFonts w:cs="Calibri"/>
          <w:b/>
        </w:rPr>
        <w:t>.   Description of Interplay Services</w:t>
      </w:r>
    </w:p>
    <w:p w:rsidR="004B16BA" w:rsidRPr="00691F98" w:rsidRDefault="004B16BA" w:rsidP="004B16BA">
      <w:pPr>
        <w:spacing w:after="0"/>
        <w:rPr>
          <w:rFonts w:cs="Calibri"/>
          <w:b/>
          <w:i/>
        </w:rPr>
      </w:pPr>
      <w:r w:rsidRPr="00691F98">
        <w:rPr>
          <w:rFonts w:cs="Calibri"/>
          <w:b/>
          <w:i/>
        </w:rPr>
        <w:t>Background and Understanding</w:t>
      </w:r>
    </w:p>
    <w:p w:rsidR="00CC323D" w:rsidRPr="007D5E02" w:rsidRDefault="004B16BA" w:rsidP="00CC323D">
      <w:pPr>
        <w:spacing w:after="120"/>
        <w:jc w:val="both"/>
        <w:rPr>
          <w:rFonts w:cs="Calibri"/>
        </w:rPr>
      </w:pPr>
      <w:r w:rsidRPr="00691F98">
        <w:rPr>
          <w:rFonts w:cs="Calibri"/>
        </w:rPr>
        <w:t xml:space="preserve">Interplay develops 3-D interactive simulation training and testing applications for the professional trade workforce. </w:t>
      </w:r>
      <w:r w:rsidR="002D74E0">
        <w:rPr>
          <w:rFonts w:cs="Calibri"/>
        </w:rPr>
        <w:t xml:space="preserve"> </w:t>
      </w:r>
      <w:r w:rsidR="00923A3E">
        <w:rPr>
          <w:rFonts w:cs="Calibri"/>
        </w:rPr>
        <w:t>CL</w:t>
      </w:r>
      <w:r w:rsidR="00CC323D" w:rsidRPr="007D5E02">
        <w:rPr>
          <w:rFonts w:cs="Calibri"/>
        </w:rPr>
        <w:t xml:space="preserve"> is seeking a cost-effective, scalable solution to train hair care professionals on the primary cutting techniques.</w:t>
      </w:r>
    </w:p>
    <w:p w:rsidR="00CC323D" w:rsidRDefault="00256A87" w:rsidP="00691F98">
      <w:pPr>
        <w:spacing w:after="0"/>
        <w:rPr>
          <w:rFonts w:cs="Calibri"/>
        </w:rPr>
      </w:pPr>
      <w:r>
        <w:rPr>
          <w:rFonts w:cs="Calibri"/>
        </w:rPr>
        <w:t xml:space="preserve">Interplay has partnered with </w:t>
      </w:r>
      <w:r w:rsidR="00923A3E">
        <w:rPr>
          <w:rFonts w:cs="Calibri"/>
        </w:rPr>
        <w:t>CL o</w:t>
      </w:r>
      <w:r>
        <w:rPr>
          <w:rFonts w:cs="Calibri"/>
        </w:rPr>
        <w:t>n other simulations including Delmar Online Training Simulation: HVAC</w:t>
      </w:r>
      <w:r w:rsidR="004B16BA" w:rsidRPr="00691F98">
        <w:rPr>
          <w:rFonts w:cs="Calibri"/>
        </w:rPr>
        <w:t xml:space="preserve">, an HVACR </w:t>
      </w:r>
      <w:r>
        <w:rPr>
          <w:rFonts w:cs="Calibri"/>
        </w:rPr>
        <w:t xml:space="preserve">training </w:t>
      </w:r>
      <w:r w:rsidR="004B16BA" w:rsidRPr="00691F98">
        <w:rPr>
          <w:rFonts w:cs="Calibri"/>
        </w:rPr>
        <w:t xml:space="preserve">simulation based on the 7th edition of CL's textbook </w:t>
      </w:r>
      <w:r w:rsidR="004B16BA" w:rsidRPr="00691F98">
        <w:rPr>
          <w:rFonts w:cs="Calibri"/>
          <w:i/>
        </w:rPr>
        <w:t>Refrigeration and Air Conditioning Technology</w:t>
      </w:r>
      <w:r w:rsidR="004B16BA" w:rsidRPr="00691F98">
        <w:rPr>
          <w:rFonts w:cs="Calibri"/>
        </w:rPr>
        <w:t xml:space="preserve">. </w:t>
      </w:r>
      <w:r>
        <w:rPr>
          <w:rFonts w:cs="Calibri"/>
        </w:rPr>
        <w:t xml:space="preserve"> </w:t>
      </w:r>
    </w:p>
    <w:p w:rsidR="00CC323D" w:rsidRDefault="00CC323D" w:rsidP="00691F98">
      <w:pPr>
        <w:spacing w:after="0"/>
        <w:rPr>
          <w:rFonts w:cs="Calibri"/>
        </w:rPr>
      </w:pPr>
    </w:p>
    <w:p w:rsidR="004B16BA" w:rsidRDefault="004B16BA" w:rsidP="00691F98">
      <w:pPr>
        <w:spacing w:after="0"/>
        <w:rPr>
          <w:rFonts w:cs="Calibri"/>
        </w:rPr>
      </w:pPr>
      <w:r w:rsidRPr="00691F98">
        <w:rPr>
          <w:rFonts w:cs="Calibri"/>
        </w:rPr>
        <w:t>This new interactive simulation</w:t>
      </w:r>
      <w:r w:rsidR="00CC323D">
        <w:rPr>
          <w:rFonts w:cs="Calibri"/>
        </w:rPr>
        <w:t xml:space="preserve">, </w:t>
      </w:r>
      <w:r w:rsidR="00CC323D" w:rsidRPr="00CC323D">
        <w:rPr>
          <w:rFonts w:cs="Calibri"/>
          <w:i/>
        </w:rPr>
        <w:t xml:space="preserve">Milady </w:t>
      </w:r>
      <w:r w:rsidR="00117F32">
        <w:rPr>
          <w:rFonts w:cs="Calibri"/>
          <w:i/>
        </w:rPr>
        <w:t xml:space="preserve">Online Haircutting </w:t>
      </w:r>
      <w:r w:rsidR="00CC323D" w:rsidRPr="00CC323D">
        <w:rPr>
          <w:rFonts w:cs="Calibri"/>
          <w:i/>
        </w:rPr>
        <w:t>Simulation</w:t>
      </w:r>
      <w:r w:rsidR="00AC34C1">
        <w:rPr>
          <w:rFonts w:cs="Calibri"/>
          <w:i/>
        </w:rPr>
        <w:t xml:space="preserve"> (also referred to herein as the “Milady Simulation,” the “Simulation,” and the “simulation”)</w:t>
      </w:r>
      <w:r w:rsidR="00CC323D" w:rsidRPr="00CC323D">
        <w:rPr>
          <w:rFonts w:cs="Calibri"/>
          <w:i/>
        </w:rPr>
        <w:t>,</w:t>
      </w:r>
      <w:r w:rsidRPr="00691F98">
        <w:rPr>
          <w:rFonts w:cs="Calibri"/>
        </w:rPr>
        <w:t xml:space="preserve"> will </w:t>
      </w:r>
      <w:r w:rsidR="00CC323D">
        <w:rPr>
          <w:rFonts w:cs="Calibri"/>
        </w:rPr>
        <w:t xml:space="preserve">be </w:t>
      </w:r>
      <w:r w:rsidRPr="00691F98">
        <w:rPr>
          <w:rFonts w:cs="Calibri"/>
        </w:rPr>
        <w:t xml:space="preserve">based upon the </w:t>
      </w:r>
      <w:r w:rsidR="00923A3E">
        <w:rPr>
          <w:rFonts w:cs="Calibri"/>
        </w:rPr>
        <w:t>2016</w:t>
      </w:r>
      <w:r w:rsidR="00117F32" w:rsidRPr="00691F98">
        <w:rPr>
          <w:rFonts w:cs="Calibri"/>
        </w:rPr>
        <w:t xml:space="preserve"> </w:t>
      </w:r>
      <w:r w:rsidRPr="00691F98">
        <w:rPr>
          <w:rFonts w:cs="Calibri"/>
        </w:rPr>
        <w:t xml:space="preserve">edition of CL’s textbook </w:t>
      </w:r>
      <w:r w:rsidR="002D74E0">
        <w:rPr>
          <w:rFonts w:cs="Calibri"/>
          <w:i/>
        </w:rPr>
        <w:t>Milady Standard</w:t>
      </w:r>
      <w:r w:rsidR="00117F32">
        <w:rPr>
          <w:rFonts w:cs="Calibri"/>
          <w:i/>
        </w:rPr>
        <w:t xml:space="preserve"> Cosmetology</w:t>
      </w:r>
      <w:r w:rsidR="002002CC">
        <w:rPr>
          <w:rFonts w:cs="Calibri"/>
          <w:i/>
        </w:rPr>
        <w:t xml:space="preserve"> and the 2016 Milady Standard Haircutting System</w:t>
      </w:r>
      <w:r w:rsidRPr="00691F98">
        <w:rPr>
          <w:rFonts w:cs="Calibri"/>
        </w:rPr>
        <w:t>.</w:t>
      </w:r>
    </w:p>
    <w:p w:rsidR="00FC608E" w:rsidRDefault="00FC608E" w:rsidP="00691F98">
      <w:pPr>
        <w:spacing w:after="0"/>
        <w:rPr>
          <w:rFonts w:cs="Calibri"/>
        </w:rPr>
      </w:pPr>
      <w:r>
        <w:rPr>
          <w:rFonts w:cs="Calibri"/>
        </w:rPr>
        <w:t>All items delivered by Interplay under this SOW constitute “Deliverables” for purposes of the Agreement.</w:t>
      </w:r>
    </w:p>
    <w:p w:rsidR="004B16BA" w:rsidRPr="00691F98" w:rsidRDefault="004B16BA" w:rsidP="004B16BA">
      <w:pPr>
        <w:spacing w:after="0"/>
        <w:rPr>
          <w:rFonts w:cs="Calibri"/>
          <w:b/>
          <w:i/>
        </w:rPr>
      </w:pPr>
    </w:p>
    <w:p w:rsidR="004D28D0" w:rsidRPr="00691F98" w:rsidRDefault="004D28D0" w:rsidP="004D28D0">
      <w:pPr>
        <w:spacing w:after="0"/>
        <w:rPr>
          <w:rFonts w:cs="Calibri"/>
          <w:b/>
          <w:i/>
        </w:rPr>
      </w:pPr>
      <w:r w:rsidRPr="00691F98">
        <w:rPr>
          <w:rFonts w:cs="Calibri"/>
          <w:b/>
          <w:i/>
        </w:rPr>
        <w:t>Approach and Product</w:t>
      </w:r>
    </w:p>
    <w:p w:rsidR="004D28D0" w:rsidRPr="00691F98" w:rsidRDefault="004D28D0" w:rsidP="004D28D0">
      <w:pPr>
        <w:spacing w:after="0"/>
        <w:rPr>
          <w:rFonts w:cs="Calibri"/>
        </w:rPr>
      </w:pPr>
      <w:r w:rsidRPr="00691F98">
        <w:rPr>
          <w:rFonts w:cs="Calibri"/>
        </w:rPr>
        <w:t>Interplay is focused on delivering the following key outcomes:</w:t>
      </w:r>
    </w:p>
    <w:p w:rsidR="002D74E0" w:rsidRDefault="004D28D0" w:rsidP="004D28D0">
      <w:pPr>
        <w:pStyle w:val="ListParagraph"/>
        <w:numPr>
          <w:ilvl w:val="0"/>
          <w:numId w:val="1"/>
        </w:numPr>
        <w:spacing w:after="0"/>
        <w:rPr>
          <w:rFonts w:cs="Calibri"/>
        </w:rPr>
      </w:pPr>
      <w:r w:rsidRPr="00691F98">
        <w:rPr>
          <w:rFonts w:cs="Calibri"/>
        </w:rPr>
        <w:t xml:space="preserve">Provide </w:t>
      </w:r>
      <w:r w:rsidR="002D74E0" w:rsidRPr="007D5E02">
        <w:rPr>
          <w:rFonts w:cs="Calibri"/>
        </w:rPr>
        <w:t>a</w:t>
      </w:r>
      <w:r w:rsidR="00CC323D" w:rsidRPr="007D5E02">
        <w:rPr>
          <w:rFonts w:cs="Calibri"/>
        </w:rPr>
        <w:t xml:space="preserve"> cost-effective simulation</w:t>
      </w:r>
      <w:r w:rsidR="002D74E0" w:rsidRPr="007D5E02">
        <w:rPr>
          <w:rFonts w:cs="Calibri"/>
        </w:rPr>
        <w:t xml:space="preserve"> to train </w:t>
      </w:r>
      <w:r w:rsidR="00306353" w:rsidRPr="007D5E02">
        <w:rPr>
          <w:rFonts w:cs="Calibri"/>
        </w:rPr>
        <w:t xml:space="preserve">aspiring </w:t>
      </w:r>
      <w:r w:rsidR="002D74E0" w:rsidRPr="007D5E02">
        <w:rPr>
          <w:rFonts w:cs="Calibri"/>
        </w:rPr>
        <w:t xml:space="preserve">hair care professionals on the </w:t>
      </w:r>
      <w:r w:rsidR="00D70D8B">
        <w:rPr>
          <w:rFonts w:cs="Calibri"/>
        </w:rPr>
        <w:t xml:space="preserve">4 </w:t>
      </w:r>
      <w:r w:rsidR="002D74E0" w:rsidRPr="007D5E02">
        <w:rPr>
          <w:rFonts w:cs="Calibri"/>
        </w:rPr>
        <w:t>primary cutting techniques</w:t>
      </w:r>
      <w:r w:rsidR="007D5E02" w:rsidRPr="007D5E02">
        <w:rPr>
          <w:rFonts w:cs="Calibri"/>
        </w:rPr>
        <w:t xml:space="preserve"> </w:t>
      </w:r>
      <w:r w:rsidR="00D70D8B">
        <w:rPr>
          <w:rFonts w:cs="Calibri"/>
        </w:rPr>
        <w:t xml:space="preserve">in the core and the additional cuts </w:t>
      </w:r>
      <w:r w:rsidR="007D5E02" w:rsidRPr="007D5E02">
        <w:rPr>
          <w:rFonts w:cs="Calibri"/>
        </w:rPr>
        <w:t>as part of the Milady hair cutting system</w:t>
      </w:r>
      <w:r w:rsidR="00D70D8B">
        <w:rPr>
          <w:rFonts w:cs="Calibri"/>
        </w:rPr>
        <w:t>,</w:t>
      </w:r>
      <w:r w:rsidR="002D74E0" w:rsidRPr="007D5E02">
        <w:rPr>
          <w:rFonts w:cs="Calibri"/>
        </w:rPr>
        <w:t xml:space="preserve"> </w:t>
      </w:r>
      <w:r w:rsidR="00D70D8B">
        <w:rPr>
          <w:rFonts w:cs="Calibri"/>
        </w:rPr>
        <w:t>with a maximum of five</w:t>
      </w:r>
      <w:r w:rsidR="00113B38">
        <w:rPr>
          <w:rFonts w:cs="Calibri"/>
        </w:rPr>
        <w:t xml:space="preserve"> additional</w:t>
      </w:r>
      <w:r w:rsidR="00D70D8B">
        <w:rPr>
          <w:rFonts w:cs="Calibri"/>
        </w:rPr>
        <w:t xml:space="preserve">. </w:t>
      </w:r>
      <w:r w:rsidR="002D74E0">
        <w:rPr>
          <w:rFonts w:cs="Calibri"/>
        </w:rPr>
        <w:t xml:space="preserve"> </w:t>
      </w:r>
    </w:p>
    <w:p w:rsidR="004D28D0" w:rsidRPr="00691F98" w:rsidRDefault="00CC323D" w:rsidP="004D28D0">
      <w:pPr>
        <w:pStyle w:val="ListParagraph"/>
        <w:numPr>
          <w:ilvl w:val="0"/>
          <w:numId w:val="1"/>
        </w:numPr>
        <w:spacing w:after="0"/>
        <w:rPr>
          <w:rFonts w:cs="Calibri"/>
        </w:rPr>
      </w:pPr>
      <w:r>
        <w:rPr>
          <w:rFonts w:cs="Calibri"/>
        </w:rPr>
        <w:lastRenderedPageBreak/>
        <w:t xml:space="preserve">Enable students </w:t>
      </w:r>
      <w:r w:rsidR="00306353">
        <w:rPr>
          <w:rFonts w:cs="Calibri"/>
        </w:rPr>
        <w:t xml:space="preserve">unlimited </w:t>
      </w:r>
      <w:r w:rsidR="002D74E0">
        <w:rPr>
          <w:rFonts w:cs="Calibri"/>
        </w:rPr>
        <w:t xml:space="preserve">practice </w:t>
      </w:r>
      <w:r w:rsidR="00306353">
        <w:rPr>
          <w:rFonts w:cs="Calibri"/>
        </w:rPr>
        <w:t xml:space="preserve">with </w:t>
      </w:r>
      <w:r w:rsidR="002D74E0">
        <w:rPr>
          <w:rFonts w:cs="Calibri"/>
        </w:rPr>
        <w:t>the hair cutting procedures</w:t>
      </w:r>
      <w:r w:rsidR="004D28D0">
        <w:rPr>
          <w:rFonts w:cs="Calibri"/>
        </w:rPr>
        <w:t xml:space="preserve"> in a </w:t>
      </w:r>
      <w:r w:rsidR="004D28D0" w:rsidRPr="00691F98">
        <w:rPr>
          <w:rFonts w:cs="Calibri"/>
        </w:rPr>
        <w:t>realistic 3-D e</w:t>
      </w:r>
      <w:r w:rsidR="004D28D0">
        <w:rPr>
          <w:rFonts w:cs="Calibri"/>
        </w:rPr>
        <w:t>nvironment</w:t>
      </w:r>
      <w:r w:rsidR="004D28D0" w:rsidRPr="00691F98">
        <w:rPr>
          <w:rFonts w:cs="Calibri"/>
        </w:rPr>
        <w:t xml:space="preserve"> </w:t>
      </w:r>
    </w:p>
    <w:p w:rsidR="004D28D0" w:rsidRPr="00691F98" w:rsidRDefault="004D28D0" w:rsidP="004D28D0">
      <w:pPr>
        <w:pStyle w:val="ListParagraph"/>
        <w:numPr>
          <w:ilvl w:val="0"/>
          <w:numId w:val="1"/>
        </w:numPr>
        <w:spacing w:after="0"/>
        <w:rPr>
          <w:rFonts w:cs="Calibri"/>
        </w:rPr>
      </w:pPr>
      <w:r w:rsidRPr="00691F98">
        <w:rPr>
          <w:rFonts w:cs="Calibri"/>
        </w:rPr>
        <w:t xml:space="preserve">Build a simulation product that is both highly effective as a learning tool and highly marketable as a companion product to </w:t>
      </w:r>
      <w:r w:rsidR="002D74E0">
        <w:rPr>
          <w:rFonts w:cs="Calibri"/>
          <w:i/>
        </w:rPr>
        <w:t>Milady Standard</w:t>
      </w:r>
      <w:r w:rsidR="00117F32">
        <w:rPr>
          <w:rFonts w:cs="Calibri"/>
          <w:i/>
        </w:rPr>
        <w:t xml:space="preserve"> Cosmetology</w:t>
      </w:r>
    </w:p>
    <w:p w:rsidR="004D28D0" w:rsidRDefault="004D28D0" w:rsidP="004D28D0">
      <w:pPr>
        <w:pStyle w:val="ListParagraph"/>
        <w:numPr>
          <w:ilvl w:val="0"/>
          <w:numId w:val="1"/>
        </w:numPr>
        <w:spacing w:after="0"/>
        <w:rPr>
          <w:rFonts w:cs="Calibri"/>
        </w:rPr>
      </w:pPr>
      <w:r w:rsidRPr="00691F98">
        <w:rPr>
          <w:rFonts w:cs="Calibri"/>
        </w:rPr>
        <w:t>Provide instructors with an easy-to-use student tracking/assessment tool. This will allow instructors to assign engaging a</w:t>
      </w:r>
      <w:r w:rsidR="00306353">
        <w:rPr>
          <w:rFonts w:cs="Calibri"/>
        </w:rPr>
        <w:t>nd easy-to-grade “lab” homework</w:t>
      </w:r>
    </w:p>
    <w:p w:rsidR="006553CF" w:rsidRDefault="006553CF" w:rsidP="004D28D0">
      <w:pPr>
        <w:pStyle w:val="ListParagraph"/>
        <w:numPr>
          <w:ilvl w:val="0"/>
          <w:numId w:val="1"/>
        </w:numPr>
        <w:spacing w:after="0"/>
        <w:rPr>
          <w:rFonts w:cs="Calibri"/>
        </w:rPr>
      </w:pPr>
      <w:r>
        <w:rPr>
          <w:rFonts w:cs="Calibri"/>
        </w:rPr>
        <w:t>Curl</w:t>
      </w:r>
      <w:r w:rsidRPr="006553CF">
        <w:rPr>
          <w:rFonts w:cs="Calibri"/>
        </w:rPr>
        <w:t>y Hair to be added as part of Y</w:t>
      </w:r>
      <w:r>
        <w:rPr>
          <w:rFonts w:cs="Calibri"/>
        </w:rPr>
        <w:t xml:space="preserve">ear </w:t>
      </w:r>
      <w:r w:rsidRPr="006553CF">
        <w:rPr>
          <w:rFonts w:cs="Calibri"/>
        </w:rPr>
        <w:t>2 product enhancement.</w:t>
      </w:r>
    </w:p>
    <w:p w:rsidR="00D70D8B" w:rsidRPr="005D1D9F" w:rsidRDefault="00D70D8B" w:rsidP="00212EC7">
      <w:pPr>
        <w:pStyle w:val="ListParagraph"/>
        <w:spacing w:after="0"/>
        <w:rPr>
          <w:rFonts w:cs="Calibri"/>
        </w:rPr>
      </w:pPr>
    </w:p>
    <w:p w:rsidR="00306353" w:rsidRPr="007D5E02" w:rsidRDefault="00306353" w:rsidP="00306353">
      <w:pPr>
        <w:spacing w:after="120"/>
        <w:jc w:val="both"/>
        <w:rPr>
          <w:rFonts w:cs="Calibri"/>
        </w:rPr>
      </w:pPr>
      <w:r w:rsidRPr="007D5E02">
        <w:rPr>
          <w:rFonts w:cs="Calibri"/>
        </w:rPr>
        <w:t xml:space="preserve">The simulation </w:t>
      </w:r>
      <w:r w:rsidR="00ED18F5" w:rsidRPr="007D5E02">
        <w:rPr>
          <w:rFonts w:cs="Calibri"/>
        </w:rPr>
        <w:t>will</w:t>
      </w:r>
      <w:r w:rsidRPr="007D5E02">
        <w:rPr>
          <w:rFonts w:cs="Calibri"/>
        </w:rPr>
        <w:t xml:space="preserve"> be built around the concept of an immersive experience that mimics real world interaction in a salon.  The aesthetics </w:t>
      </w:r>
      <w:r w:rsidR="00ED18F5" w:rsidRPr="007D5E02">
        <w:rPr>
          <w:rFonts w:cs="Calibri"/>
        </w:rPr>
        <w:t>will</w:t>
      </w:r>
      <w:r w:rsidRPr="007D5E02">
        <w:rPr>
          <w:rFonts w:cs="Calibri"/>
        </w:rPr>
        <w:t xml:space="preserve"> match those of the Milady Standard for an attractive visual setting.</w:t>
      </w:r>
    </w:p>
    <w:p w:rsidR="00306353" w:rsidRPr="007D5E02" w:rsidRDefault="00306353" w:rsidP="00306353">
      <w:pPr>
        <w:spacing w:after="120"/>
        <w:jc w:val="both"/>
        <w:rPr>
          <w:rFonts w:cs="Calibri"/>
        </w:rPr>
      </w:pPr>
      <w:r w:rsidRPr="007D5E02">
        <w:rPr>
          <w:rFonts w:cs="Calibri"/>
        </w:rPr>
        <w:t xml:space="preserve">The simulation </w:t>
      </w:r>
      <w:r w:rsidR="00ED18F5" w:rsidRPr="007D5E02">
        <w:rPr>
          <w:rFonts w:cs="Calibri"/>
        </w:rPr>
        <w:t>will</w:t>
      </w:r>
      <w:r w:rsidRPr="007D5E02">
        <w:rPr>
          <w:rFonts w:cs="Calibri"/>
        </w:rPr>
        <w:t xml:space="preserve"> feature an array of interchangeable variable sets that </w:t>
      </w:r>
      <w:r w:rsidR="00ED18F5" w:rsidRPr="007D5E02">
        <w:rPr>
          <w:rFonts w:cs="Calibri"/>
        </w:rPr>
        <w:t>will</w:t>
      </w:r>
      <w:r w:rsidRPr="007D5E02">
        <w:rPr>
          <w:rFonts w:cs="Calibri"/>
        </w:rPr>
        <w:t xml:space="preserve"> challenge the hair care professional to master the primary hair cutting techniques.  It will also feature an “Onboarding” section to familiarize students with the simulation interactions, as well as “Learning Modules” to integrate supporting learning activities and exercises.     </w:t>
      </w:r>
    </w:p>
    <w:p w:rsidR="004D28D0" w:rsidRPr="007D5E02" w:rsidRDefault="00306353" w:rsidP="00306353">
      <w:pPr>
        <w:spacing w:after="120"/>
        <w:jc w:val="both"/>
        <w:rPr>
          <w:rFonts w:cs="Calibri"/>
          <w:noProof/>
        </w:rPr>
      </w:pPr>
      <w:r w:rsidRPr="007D5E02">
        <w:rPr>
          <w:rFonts w:cs="Calibri"/>
          <w:noProof/>
        </w:rPr>
        <w:t xml:space="preserve">The schematic below graphically depicts the core concept and key components of the simulation:  </w:t>
      </w:r>
    </w:p>
    <w:p w:rsidR="00306353" w:rsidRDefault="00507A1B" w:rsidP="004D28D0">
      <w:pPr>
        <w:spacing w:after="0"/>
        <w:rPr>
          <w:rFonts w:cs="Calibri"/>
        </w:rPr>
      </w:pPr>
      <w:r>
        <w:rPr>
          <w:noProof/>
        </w:rPr>
        <w:drawing>
          <wp:inline distT="0" distB="0" distL="0" distR="0" wp14:anchorId="383411D5" wp14:editId="409CEE40">
            <wp:extent cx="5934710" cy="459867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4598670"/>
                    </a:xfrm>
                    <a:prstGeom prst="rect">
                      <a:avLst/>
                    </a:prstGeom>
                    <a:noFill/>
                    <a:ln>
                      <a:noFill/>
                    </a:ln>
                  </pic:spPr>
                </pic:pic>
              </a:graphicData>
            </a:graphic>
          </wp:inline>
        </w:drawing>
      </w:r>
    </w:p>
    <w:p w:rsidR="00306353" w:rsidRDefault="00306353" w:rsidP="004D28D0">
      <w:pPr>
        <w:spacing w:after="0"/>
        <w:rPr>
          <w:rFonts w:cs="Calibri"/>
        </w:rPr>
      </w:pPr>
    </w:p>
    <w:p w:rsidR="00306353" w:rsidRDefault="00306353" w:rsidP="004D28D0">
      <w:pPr>
        <w:spacing w:after="0"/>
        <w:rPr>
          <w:rFonts w:cs="Calibri"/>
        </w:rPr>
      </w:pPr>
    </w:p>
    <w:p w:rsidR="00306353" w:rsidRDefault="00306353" w:rsidP="004D28D0">
      <w:pPr>
        <w:spacing w:after="0"/>
        <w:rPr>
          <w:rFonts w:cs="Calibri"/>
        </w:rPr>
      </w:pPr>
      <w:r>
        <w:rPr>
          <w:rFonts w:cs="Calibri"/>
        </w:rPr>
        <w:t>The simulation variable sets and action options are dep</w:t>
      </w:r>
      <w:r w:rsidR="002737BB">
        <w:rPr>
          <w:rFonts w:cs="Calibri"/>
        </w:rPr>
        <w:t xml:space="preserve">icted in the graphic below.  Because Interplay seeks to deliver a leading edge product, including simulation interactions that have not previously been developed by </w:t>
      </w:r>
      <w:r w:rsidR="00256A87">
        <w:rPr>
          <w:rFonts w:cs="Calibri"/>
        </w:rPr>
        <w:t>any entity</w:t>
      </w:r>
      <w:r w:rsidR="002737BB">
        <w:rPr>
          <w:rFonts w:cs="Calibri"/>
        </w:rPr>
        <w:t xml:space="preserve"> in the ma</w:t>
      </w:r>
      <w:r w:rsidR="00256A87">
        <w:rPr>
          <w:rFonts w:cs="Calibri"/>
        </w:rPr>
        <w:t xml:space="preserve">rketplace, it is necessary to forecast the likelihood of inclusion of some of the more advanced features.   </w:t>
      </w:r>
      <w:r w:rsidR="005B171E">
        <w:rPr>
          <w:rFonts w:cs="Calibri"/>
        </w:rPr>
        <w:t xml:space="preserve">See the color LEGEND below for the designations.   </w:t>
      </w:r>
    </w:p>
    <w:p w:rsidR="00306353" w:rsidRDefault="00306353" w:rsidP="004D28D0">
      <w:pPr>
        <w:spacing w:after="0"/>
        <w:rPr>
          <w:rFonts w:cs="Calibri"/>
        </w:rPr>
      </w:pPr>
    </w:p>
    <w:p w:rsidR="00306353" w:rsidRDefault="00306353" w:rsidP="004D28D0">
      <w:pPr>
        <w:spacing w:after="0"/>
        <w:rPr>
          <w:rFonts w:cs="Calibri"/>
        </w:rPr>
      </w:pPr>
    </w:p>
    <w:p w:rsidR="00306353" w:rsidRDefault="00306353" w:rsidP="004D28D0">
      <w:pPr>
        <w:spacing w:after="0"/>
        <w:rPr>
          <w:rFonts w:cs="Calibri"/>
        </w:rPr>
      </w:pPr>
    </w:p>
    <w:p w:rsidR="00306353" w:rsidRDefault="00507A1B" w:rsidP="004D28D0">
      <w:pPr>
        <w:spacing w:after="0"/>
        <w:rPr>
          <w:rFonts w:cs="Calibri"/>
        </w:rPr>
      </w:pPr>
      <w:r>
        <w:rPr>
          <w:noProof/>
        </w:rPr>
        <mc:AlternateContent>
          <mc:Choice Requires="wps">
            <w:drawing>
              <wp:anchor distT="0" distB="0" distL="114300" distR="114300" simplePos="0" relativeHeight="251658240" behindDoc="0" locked="0" layoutInCell="1" allowOverlap="1" wp14:anchorId="5F6CDDDF" wp14:editId="6E889EEF">
                <wp:simplePos x="0" y="0"/>
                <wp:positionH relativeFrom="column">
                  <wp:posOffset>269875</wp:posOffset>
                </wp:positionH>
                <wp:positionV relativeFrom="paragraph">
                  <wp:posOffset>3818890</wp:posOffset>
                </wp:positionV>
                <wp:extent cx="3310255" cy="204470"/>
                <wp:effectExtent l="12700" t="8890" r="10795" b="571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0255" cy="204470"/>
                        </a:xfrm>
                        <a:prstGeom prst="rect">
                          <a:avLst/>
                        </a:prstGeom>
                        <a:solidFill>
                          <a:srgbClr val="00CC00"/>
                        </a:solidFill>
                        <a:ln w="9525">
                          <a:solidFill>
                            <a:srgbClr val="000000"/>
                          </a:solidFill>
                          <a:miter lim="800000"/>
                          <a:headEnd/>
                          <a:tailEnd/>
                        </a:ln>
                      </wps:spPr>
                      <wps:txbx>
                        <w:txbxContent>
                          <w:p w:rsidR="003E06F4" w:rsidRPr="003E06F4" w:rsidRDefault="003E06F4" w:rsidP="003E06F4">
                            <w:pPr>
                              <w:rPr>
                                <w:b/>
                                <w:sz w:val="16"/>
                                <w:szCs w:val="16"/>
                              </w:rPr>
                            </w:pPr>
                            <w:r>
                              <w:rPr>
                                <w:b/>
                                <w:sz w:val="16"/>
                                <w:szCs w:val="16"/>
                              </w:rPr>
                              <w:t>Cross Checking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6CDDDF" id="_x0000_t202" coordsize="21600,21600" o:spt="202" path="m,l,21600r21600,l21600,xe">
                <v:stroke joinstyle="miter"/>
                <v:path gradientshapeok="t" o:connecttype="rect"/>
              </v:shapetype>
              <v:shape id="Text Box 7" o:spid="_x0000_s1026" type="#_x0000_t202" style="position:absolute;margin-left:21.25pt;margin-top:300.7pt;width:260.65pt;height:1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" fillcolor="#0c0">
                <v:textbox>
                  <w:txbxContent>
                    <w:p w:rsidR="003E06F4" w:rsidRPr="003E06F4" w:rsidRDefault="003E06F4" w:rsidP="003E06F4">
                      <w:pPr>
                        <w:rPr>
                          <w:b/>
                          <w:sz w:val="16"/>
                          <w:szCs w:val="16"/>
                        </w:rPr>
                      </w:pPr>
                      <w:r>
                        <w:rPr>
                          <w:b/>
                          <w:sz w:val="16"/>
                          <w:szCs w:val="16"/>
                        </w:rPr>
                        <w:t>Cross Checking</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0A461862" wp14:editId="3E222E42">
                <wp:simplePos x="0" y="0"/>
                <wp:positionH relativeFrom="column">
                  <wp:posOffset>269875</wp:posOffset>
                </wp:positionH>
                <wp:positionV relativeFrom="paragraph">
                  <wp:posOffset>3614420</wp:posOffset>
                </wp:positionV>
                <wp:extent cx="3310255" cy="204470"/>
                <wp:effectExtent l="12700" t="13970" r="10795" b="1016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0255" cy="204470"/>
                        </a:xfrm>
                        <a:prstGeom prst="rect">
                          <a:avLst/>
                        </a:prstGeom>
                        <a:solidFill>
                          <a:srgbClr val="00CC00"/>
                        </a:solidFill>
                        <a:ln w="9525">
                          <a:solidFill>
                            <a:srgbClr val="000000"/>
                          </a:solidFill>
                          <a:miter lim="800000"/>
                          <a:headEnd/>
                          <a:tailEnd/>
                        </a:ln>
                      </wps:spPr>
                      <wps:txbx>
                        <w:txbxContent>
                          <w:p w:rsidR="003E06F4" w:rsidRPr="003E06F4" w:rsidRDefault="003E06F4">
                            <w:pPr>
                              <w:rPr>
                                <w:b/>
                                <w:sz w:val="16"/>
                                <w:szCs w:val="16"/>
                              </w:rPr>
                            </w:pPr>
                            <w:proofErr w:type="spellStart"/>
                            <w:r w:rsidRPr="003E06F4">
                              <w:rPr>
                                <w:b/>
                                <w:sz w:val="16"/>
                                <w:szCs w:val="16"/>
                              </w:rPr>
                              <w:t>Overdirection</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A461862" id="Text Box 6" o:spid="_x0000_s1027" type="#_x0000_t202" style="position:absolute;margin-left:21.25pt;margin-top:284.6pt;width:260.65pt;height:1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" fillcolor="#0c0">
                <v:textbox>
                  <w:txbxContent>
                    <w:p w:rsidR="003E06F4" w:rsidRPr="003E06F4" w:rsidRDefault="003E06F4">
                      <w:pPr>
                        <w:rPr>
                          <w:b/>
                          <w:sz w:val="16"/>
                          <w:szCs w:val="16"/>
                        </w:rPr>
                      </w:pPr>
                      <w:proofErr w:type="spellStart"/>
                      <w:r w:rsidRPr="003E06F4">
                        <w:rPr>
                          <w:b/>
                          <w:sz w:val="16"/>
                          <w:szCs w:val="16"/>
                        </w:rPr>
                        <w:t>Overdirection</w:t>
                      </w:r>
                      <w:proofErr w:type="spellEnd"/>
                    </w:p>
                  </w:txbxContent>
                </v:textbox>
              </v:shape>
            </w:pict>
          </mc:Fallback>
        </mc:AlternateContent>
      </w:r>
      <w:r>
        <w:rPr>
          <w:noProof/>
        </w:rPr>
        <w:drawing>
          <wp:inline distT="0" distB="0" distL="0" distR="0" wp14:anchorId="40557ED5" wp14:editId="2AEF7797">
            <wp:extent cx="5934710" cy="45986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598670"/>
                    </a:xfrm>
                    <a:prstGeom prst="rect">
                      <a:avLst/>
                    </a:prstGeom>
                    <a:noFill/>
                    <a:ln>
                      <a:noFill/>
                    </a:ln>
                  </pic:spPr>
                </pic:pic>
              </a:graphicData>
            </a:graphic>
          </wp:inline>
        </w:drawing>
      </w:r>
    </w:p>
    <w:p w:rsidR="00306353" w:rsidRPr="00691F98" w:rsidRDefault="00507A1B" w:rsidP="005B171E">
      <w:pPr>
        <w:spacing w:after="0"/>
        <w:ind w:left="5040" w:firstLine="720"/>
        <w:rPr>
          <w:rFonts w:cs="Calibri"/>
        </w:rPr>
      </w:pPr>
      <w:r>
        <w:rPr>
          <w:noProof/>
        </w:rPr>
        <w:drawing>
          <wp:inline distT="0" distB="0" distL="0" distR="0" wp14:anchorId="3FCB96E6" wp14:editId="0068D47E">
            <wp:extent cx="2286000" cy="615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6000" cy="615315"/>
                    </a:xfrm>
                    <a:prstGeom prst="rect">
                      <a:avLst/>
                    </a:prstGeom>
                    <a:noFill/>
                    <a:ln>
                      <a:noFill/>
                    </a:ln>
                  </pic:spPr>
                </pic:pic>
              </a:graphicData>
            </a:graphic>
          </wp:inline>
        </w:drawing>
      </w:r>
    </w:p>
    <w:p w:rsidR="004D28D0" w:rsidRPr="00691F98" w:rsidRDefault="005B171E" w:rsidP="004D28D0">
      <w:pPr>
        <w:spacing w:after="0"/>
        <w:rPr>
          <w:rFonts w:cs="Calibri"/>
          <w:u w:val="single"/>
        </w:rPr>
      </w:pPr>
      <w:r>
        <w:rPr>
          <w:rFonts w:cs="Calibri"/>
          <w:u w:val="single"/>
        </w:rPr>
        <w:t>Other Features or Options</w:t>
      </w:r>
      <w:r w:rsidR="004D28D0" w:rsidRPr="00691F98">
        <w:rPr>
          <w:rFonts w:cs="Calibri"/>
          <w:u w:val="single"/>
        </w:rPr>
        <w:t>:</w:t>
      </w:r>
    </w:p>
    <w:p w:rsidR="004D28D0" w:rsidRDefault="00CC323D" w:rsidP="004D28D0">
      <w:pPr>
        <w:pStyle w:val="ListParagraph"/>
        <w:numPr>
          <w:ilvl w:val="0"/>
          <w:numId w:val="2"/>
        </w:numPr>
        <w:spacing w:after="0"/>
        <w:rPr>
          <w:rFonts w:cs="Calibri"/>
        </w:rPr>
      </w:pPr>
      <w:r>
        <w:rPr>
          <w:rFonts w:cs="Calibri"/>
        </w:rPr>
        <w:t>I</w:t>
      </w:r>
      <w:r w:rsidR="004D28D0" w:rsidRPr="00691F98">
        <w:rPr>
          <w:rFonts w:cs="Calibri"/>
        </w:rPr>
        <w:t>nstructor reporting</w:t>
      </w:r>
      <w:r w:rsidR="004D28D0">
        <w:rPr>
          <w:rFonts w:cs="Calibri"/>
        </w:rPr>
        <w:t xml:space="preserve">, assignment and </w:t>
      </w:r>
      <w:r w:rsidR="004D28D0" w:rsidRPr="00691F98">
        <w:rPr>
          <w:rFonts w:cs="Calibri"/>
        </w:rPr>
        <w:t>gradebook</w:t>
      </w:r>
      <w:r w:rsidR="005B171E">
        <w:rPr>
          <w:rFonts w:cs="Calibri"/>
        </w:rPr>
        <w:t xml:space="preserve"> functionality</w:t>
      </w:r>
    </w:p>
    <w:p w:rsidR="005B171E" w:rsidRDefault="005B171E" w:rsidP="004D28D0">
      <w:pPr>
        <w:pStyle w:val="ListParagraph"/>
        <w:numPr>
          <w:ilvl w:val="0"/>
          <w:numId w:val="2"/>
        </w:numPr>
        <w:spacing w:after="0"/>
        <w:rPr>
          <w:rFonts w:cs="Calibri"/>
        </w:rPr>
      </w:pPr>
      <w:proofErr w:type="spellStart"/>
      <w:r>
        <w:rPr>
          <w:rFonts w:cs="Calibri"/>
        </w:rPr>
        <w:t>Gamification</w:t>
      </w:r>
      <w:proofErr w:type="spellEnd"/>
      <w:r>
        <w:rPr>
          <w:rFonts w:cs="Calibri"/>
        </w:rPr>
        <w:t xml:space="preserve"> “achievements” and learning path</w:t>
      </w:r>
    </w:p>
    <w:p w:rsidR="004D28D0" w:rsidRPr="00E84820" w:rsidRDefault="004D28D0" w:rsidP="004D28D0">
      <w:pPr>
        <w:pStyle w:val="ListParagraph"/>
        <w:numPr>
          <w:ilvl w:val="0"/>
          <w:numId w:val="2"/>
        </w:numPr>
        <w:spacing w:after="0"/>
        <w:rPr>
          <w:rFonts w:cs="Calibri"/>
        </w:rPr>
      </w:pPr>
      <w:r w:rsidRPr="00691F98">
        <w:rPr>
          <w:rFonts w:cs="Calibri"/>
        </w:rPr>
        <w:t xml:space="preserve">Expected </w:t>
      </w:r>
      <w:r w:rsidR="00CC323D">
        <w:rPr>
          <w:rFonts w:cs="Calibri"/>
        </w:rPr>
        <w:t>3</w:t>
      </w:r>
      <w:r w:rsidR="005B171E">
        <w:rPr>
          <w:rFonts w:cs="Calibri"/>
        </w:rPr>
        <w:t>0+</w:t>
      </w:r>
      <w:r w:rsidRPr="00691F98">
        <w:rPr>
          <w:rFonts w:cs="Calibri"/>
        </w:rPr>
        <w:t xml:space="preserve"> hours of “time on task”</w:t>
      </w:r>
    </w:p>
    <w:p w:rsidR="004D28D0" w:rsidRPr="00691F98" w:rsidRDefault="004D28D0" w:rsidP="004D28D0">
      <w:pPr>
        <w:spacing w:after="0"/>
        <w:rPr>
          <w:rFonts w:cs="Calibri"/>
          <w:u w:val="single"/>
        </w:rPr>
      </w:pPr>
    </w:p>
    <w:p w:rsidR="004D28D0" w:rsidRPr="00691F98" w:rsidRDefault="004D28D0" w:rsidP="004D28D0">
      <w:pPr>
        <w:spacing w:after="0"/>
        <w:rPr>
          <w:rFonts w:cs="Calibri"/>
          <w:u w:val="single"/>
        </w:rPr>
      </w:pPr>
      <w:r w:rsidRPr="00691F98">
        <w:rPr>
          <w:rFonts w:cs="Calibri"/>
          <w:u w:val="single"/>
        </w:rPr>
        <w:t xml:space="preserve">Foundational Basis for </w:t>
      </w:r>
      <w:r w:rsidR="00B1704F">
        <w:rPr>
          <w:rFonts w:cs="Calibri"/>
          <w:u w:val="single"/>
        </w:rPr>
        <w:t>S</w:t>
      </w:r>
      <w:r w:rsidRPr="00691F98">
        <w:rPr>
          <w:rFonts w:cs="Calibri"/>
          <w:u w:val="single"/>
        </w:rPr>
        <w:t>imulation:</w:t>
      </w:r>
    </w:p>
    <w:p w:rsidR="004D28D0" w:rsidRPr="00691F98" w:rsidRDefault="004D28D0" w:rsidP="004D28D0">
      <w:pPr>
        <w:pStyle w:val="ListParagraph"/>
        <w:numPr>
          <w:ilvl w:val="0"/>
          <w:numId w:val="3"/>
        </w:numPr>
        <w:spacing w:after="0"/>
        <w:rPr>
          <w:rFonts w:cs="Calibri"/>
          <w:u w:val="single"/>
        </w:rPr>
      </w:pPr>
      <w:r w:rsidRPr="00691F98">
        <w:rPr>
          <w:rFonts w:cs="Calibri"/>
        </w:rPr>
        <w:t xml:space="preserve">Primary text: </w:t>
      </w:r>
      <w:r w:rsidR="005B171E">
        <w:rPr>
          <w:rFonts w:cs="Calibri"/>
          <w:i/>
        </w:rPr>
        <w:t xml:space="preserve">Milady Standard </w:t>
      </w:r>
      <w:r w:rsidR="00117F32">
        <w:rPr>
          <w:rFonts w:cs="Calibri"/>
          <w:i/>
        </w:rPr>
        <w:t xml:space="preserve">Cosmetology, </w:t>
      </w:r>
      <w:r w:rsidR="00B1704F">
        <w:rPr>
          <w:rFonts w:cs="Calibri"/>
          <w:i/>
        </w:rPr>
        <w:t>2016</w:t>
      </w:r>
      <w:r w:rsidR="00117F32">
        <w:rPr>
          <w:rFonts w:cs="Calibri"/>
          <w:i/>
        </w:rPr>
        <w:t xml:space="preserve"> edition</w:t>
      </w:r>
    </w:p>
    <w:p w:rsidR="001F0936" w:rsidRDefault="001F0936" w:rsidP="004B16BA">
      <w:pPr>
        <w:spacing w:after="0"/>
        <w:rPr>
          <w:rFonts w:cs="Calibri"/>
          <w:b/>
          <w:i/>
        </w:rPr>
      </w:pPr>
    </w:p>
    <w:p w:rsidR="004B16BA" w:rsidRPr="004B16BA" w:rsidRDefault="001F0936" w:rsidP="004B16BA">
      <w:pPr>
        <w:spacing w:after="0"/>
        <w:rPr>
          <w:rFonts w:cs="Calibri"/>
          <w:b/>
          <w:i/>
        </w:rPr>
      </w:pPr>
      <w:r>
        <w:rPr>
          <w:rFonts w:cs="Calibri"/>
          <w:b/>
          <w:i/>
        </w:rPr>
        <w:t xml:space="preserve"> </w:t>
      </w:r>
      <w:r w:rsidR="004B16BA" w:rsidRPr="004B16BA">
        <w:rPr>
          <w:rFonts w:cs="Calibri"/>
          <w:b/>
          <w:i/>
        </w:rPr>
        <w:t>Technical Deployment</w:t>
      </w:r>
    </w:p>
    <w:p w:rsidR="000234F3" w:rsidRDefault="004B16BA" w:rsidP="00D315B5">
      <w:pPr>
        <w:spacing w:after="0"/>
        <w:rPr>
          <w:rFonts w:cs="Calibri"/>
        </w:rPr>
      </w:pPr>
      <w:r w:rsidRPr="004B16BA">
        <w:rPr>
          <w:rFonts w:cs="Calibri"/>
        </w:rPr>
        <w:t xml:space="preserve">The </w:t>
      </w:r>
      <w:r w:rsidR="00CC323D">
        <w:rPr>
          <w:rFonts w:cs="Calibri"/>
          <w:i/>
        </w:rPr>
        <w:t>Milady</w:t>
      </w:r>
      <w:r w:rsidR="00E643E0">
        <w:rPr>
          <w:rFonts w:cs="Calibri"/>
          <w:i/>
        </w:rPr>
        <w:t xml:space="preserve"> Simulation</w:t>
      </w:r>
      <w:r w:rsidR="00164F51">
        <w:rPr>
          <w:rFonts w:cs="Calibri"/>
          <w:i/>
        </w:rPr>
        <w:t xml:space="preserve"> </w:t>
      </w:r>
      <w:r w:rsidRPr="004B16BA">
        <w:rPr>
          <w:rFonts w:cs="Calibri"/>
        </w:rPr>
        <w:t xml:space="preserve">product will be delivered via the web and available through browsers. </w:t>
      </w:r>
      <w:r w:rsidR="00CC323D">
        <w:rPr>
          <w:rFonts w:cs="Calibri"/>
        </w:rPr>
        <w:t>(Graphic quality and file size may require a hybrid web-based/client version)  The simulation</w:t>
      </w:r>
      <w:r w:rsidR="005B171E">
        <w:rPr>
          <w:rFonts w:cs="Calibri"/>
        </w:rPr>
        <w:t xml:space="preserve"> will </w:t>
      </w:r>
      <w:r w:rsidR="00CC323D">
        <w:rPr>
          <w:rFonts w:cs="Calibri"/>
        </w:rPr>
        <w:t xml:space="preserve">be operable on both Mac and Windows-based </w:t>
      </w:r>
      <w:r w:rsidR="005B171E">
        <w:rPr>
          <w:rFonts w:cs="Calibri"/>
        </w:rPr>
        <w:t>operating systems</w:t>
      </w:r>
      <w:r w:rsidR="00192CD6">
        <w:rPr>
          <w:rFonts w:cs="Calibri"/>
        </w:rPr>
        <w:t xml:space="preserve"> as well as tablet compatible for </w:t>
      </w:r>
      <w:proofErr w:type="spellStart"/>
      <w:r w:rsidR="00590043">
        <w:rPr>
          <w:rFonts w:cs="Calibri"/>
        </w:rPr>
        <w:t>iPAD</w:t>
      </w:r>
      <w:proofErr w:type="spellEnd"/>
      <w:r w:rsidR="00590043">
        <w:rPr>
          <w:rFonts w:cs="Calibri"/>
        </w:rPr>
        <w:t xml:space="preserve"> 3 or newer version</w:t>
      </w:r>
      <w:r w:rsidR="00192CD6">
        <w:rPr>
          <w:rFonts w:cs="Calibri"/>
        </w:rPr>
        <w:t>s and primary Android devices</w:t>
      </w:r>
      <w:r w:rsidR="00B1704F">
        <w:rPr>
          <w:rFonts w:cs="Calibri"/>
        </w:rPr>
        <w:t xml:space="preserve"> (the final list of which Android makes/models is yet to be determined)</w:t>
      </w:r>
      <w:r w:rsidR="00590043">
        <w:rPr>
          <w:rFonts w:cs="Calibri"/>
        </w:rPr>
        <w:t>.</w:t>
      </w:r>
      <w:r w:rsidR="005B171E">
        <w:rPr>
          <w:rFonts w:cs="Calibri"/>
        </w:rPr>
        <w:t xml:space="preserve">   </w:t>
      </w:r>
      <w:r w:rsidRPr="004B16BA">
        <w:rPr>
          <w:rFonts w:cs="Calibri"/>
        </w:rPr>
        <w:t xml:space="preserve">Interplay will initially host all files on its servers. CL and Interplay will explore transitioning all files to </w:t>
      </w:r>
      <w:proofErr w:type="spellStart"/>
      <w:r w:rsidRPr="004B16BA">
        <w:rPr>
          <w:rFonts w:cs="Calibri"/>
        </w:rPr>
        <w:t>C</w:t>
      </w:r>
      <w:r w:rsidR="00923A3E">
        <w:rPr>
          <w:rFonts w:cs="Calibri"/>
        </w:rPr>
        <w:t>engage</w:t>
      </w:r>
      <w:r w:rsidRPr="004B16BA">
        <w:rPr>
          <w:rFonts w:cs="Calibri"/>
        </w:rPr>
        <w:t>Brain</w:t>
      </w:r>
      <w:proofErr w:type="spellEnd"/>
      <w:r w:rsidRPr="004B16BA">
        <w:rPr>
          <w:rFonts w:cs="Calibri"/>
        </w:rPr>
        <w:t xml:space="preserve">. Interplay will utilize CL's existing Single Sign </w:t>
      </w:r>
      <w:proofErr w:type="gramStart"/>
      <w:r w:rsidRPr="004B16BA">
        <w:rPr>
          <w:rFonts w:cs="Calibri"/>
        </w:rPr>
        <w:t>On</w:t>
      </w:r>
      <w:proofErr w:type="gramEnd"/>
      <w:r w:rsidRPr="004B16BA">
        <w:rPr>
          <w:rFonts w:cs="Calibri"/>
        </w:rPr>
        <w:t xml:space="preserve"> API in order to support the use of CL SSO access codes which will provide a seamless login to Interplay. CL will provide the necessary technical assistance and any cost associated with the integration of </w:t>
      </w:r>
      <w:r w:rsidR="000234F3">
        <w:rPr>
          <w:rFonts w:cs="Calibri"/>
          <w:i/>
        </w:rPr>
        <w:t xml:space="preserve">Milady </w:t>
      </w:r>
      <w:r w:rsidR="00E643E0">
        <w:rPr>
          <w:rFonts w:cs="Calibri"/>
          <w:i/>
        </w:rPr>
        <w:t>Simulation</w:t>
      </w:r>
      <w:r w:rsidRPr="004B16BA">
        <w:rPr>
          <w:rFonts w:cs="Calibri"/>
        </w:rPr>
        <w:t xml:space="preserve"> with CL SSO. </w:t>
      </w:r>
      <w:r w:rsidR="00590043">
        <w:rPr>
          <w:rFonts w:cs="Calibri"/>
        </w:rPr>
        <w:t xml:space="preserve">Until otherwise designated, </w:t>
      </w:r>
      <w:r w:rsidRPr="004B16BA">
        <w:rPr>
          <w:rFonts w:cs="Calibri"/>
        </w:rPr>
        <w:t xml:space="preserve">Interplay shall host </w:t>
      </w:r>
      <w:r w:rsidR="00AC34C1">
        <w:rPr>
          <w:rFonts w:cs="Calibri"/>
        </w:rPr>
        <w:t xml:space="preserve">the </w:t>
      </w:r>
      <w:r w:rsidR="00590043">
        <w:rPr>
          <w:rFonts w:cs="Calibri"/>
          <w:i/>
        </w:rPr>
        <w:t>Milady</w:t>
      </w:r>
      <w:r w:rsidR="000234F3">
        <w:rPr>
          <w:rFonts w:cs="Calibri"/>
          <w:i/>
        </w:rPr>
        <w:t xml:space="preserve"> </w:t>
      </w:r>
      <w:r w:rsidR="00E643E0">
        <w:rPr>
          <w:rFonts w:cs="Calibri"/>
          <w:i/>
        </w:rPr>
        <w:t>Simulation</w:t>
      </w:r>
      <w:r w:rsidRPr="004B16BA">
        <w:rPr>
          <w:rFonts w:cs="Calibri"/>
        </w:rPr>
        <w:t xml:space="preserve"> on Interplay's </w:t>
      </w:r>
      <w:r w:rsidR="00590043">
        <w:rPr>
          <w:rFonts w:cs="Calibri"/>
        </w:rPr>
        <w:t>servers</w:t>
      </w:r>
      <w:r w:rsidRPr="004B16BA">
        <w:rPr>
          <w:rFonts w:cs="Calibri"/>
        </w:rPr>
        <w:t xml:space="preserve"> and shall support </w:t>
      </w:r>
      <w:r w:rsidR="00AC34C1">
        <w:rPr>
          <w:rFonts w:cs="Calibri"/>
        </w:rPr>
        <w:t xml:space="preserve">the </w:t>
      </w:r>
      <w:r w:rsidR="000234F3">
        <w:rPr>
          <w:rFonts w:cs="Calibri"/>
          <w:i/>
        </w:rPr>
        <w:t xml:space="preserve">Milady </w:t>
      </w:r>
      <w:r w:rsidR="00E643E0">
        <w:rPr>
          <w:rFonts w:cs="Calibri"/>
          <w:i/>
        </w:rPr>
        <w:t>Simulation</w:t>
      </w:r>
      <w:r w:rsidR="00757D7F" w:rsidRPr="00757D7F">
        <w:rPr>
          <w:rFonts w:cs="Calibri"/>
          <w:i/>
        </w:rPr>
        <w:t xml:space="preserve"> </w:t>
      </w:r>
      <w:r w:rsidR="00757D7F" w:rsidRPr="00757D7F">
        <w:rPr>
          <w:rFonts w:cs="Calibri"/>
        </w:rPr>
        <w:t>in accordance with Exhibit C to the Agreement</w:t>
      </w:r>
      <w:r w:rsidR="000234F3">
        <w:rPr>
          <w:rFonts w:cs="Calibri"/>
          <w:i/>
        </w:rPr>
        <w:t>.</w:t>
      </w:r>
      <w:r w:rsidRPr="004B16BA">
        <w:rPr>
          <w:rFonts w:cs="Calibri"/>
        </w:rPr>
        <w:t xml:space="preserve"> </w:t>
      </w:r>
    </w:p>
    <w:p w:rsidR="000234F3" w:rsidRPr="004B16BA" w:rsidRDefault="000234F3" w:rsidP="00D315B5">
      <w:pPr>
        <w:spacing w:after="0"/>
        <w:rPr>
          <w:rFonts w:cs="Calibri"/>
        </w:rPr>
      </w:pPr>
    </w:p>
    <w:p w:rsidR="004B16BA" w:rsidRPr="004B16BA" w:rsidRDefault="004B16BA" w:rsidP="004B16BA">
      <w:pPr>
        <w:spacing w:after="0"/>
        <w:rPr>
          <w:rFonts w:cs="Calibri"/>
        </w:rPr>
      </w:pPr>
      <w:r w:rsidRPr="004B16BA">
        <w:rPr>
          <w:rFonts w:cs="Calibri"/>
        </w:rPr>
        <w:t>Interplay shall host</w:t>
      </w:r>
      <w:r w:rsidR="00D92783">
        <w:rPr>
          <w:rFonts w:cs="Calibri"/>
        </w:rPr>
        <w:t xml:space="preserve"> the</w:t>
      </w:r>
      <w:r w:rsidRPr="004B16BA">
        <w:rPr>
          <w:rFonts w:cs="Calibri"/>
        </w:rPr>
        <w:t xml:space="preserve"> </w:t>
      </w:r>
      <w:r w:rsidR="000234F3">
        <w:rPr>
          <w:rFonts w:cs="Calibri"/>
          <w:i/>
        </w:rPr>
        <w:t xml:space="preserve">Milady </w:t>
      </w:r>
      <w:r w:rsidR="00E643E0">
        <w:rPr>
          <w:rFonts w:cs="Calibri"/>
          <w:i/>
        </w:rPr>
        <w:t>Simulation</w:t>
      </w:r>
      <w:r w:rsidRPr="004B16BA">
        <w:rPr>
          <w:rFonts w:cs="Calibri"/>
        </w:rPr>
        <w:t xml:space="preserve"> on a state of the art high availability server farm utilizing load balancing and 24x7 URL monitoring.  Interplay shall ensure that access to </w:t>
      </w:r>
      <w:r w:rsidR="00AC34C1">
        <w:rPr>
          <w:rFonts w:cs="Calibri"/>
        </w:rPr>
        <w:t xml:space="preserve">the </w:t>
      </w:r>
      <w:r w:rsidR="00590043">
        <w:rPr>
          <w:rFonts w:cs="Calibri"/>
        </w:rPr>
        <w:t xml:space="preserve">simulation </w:t>
      </w:r>
      <w:r w:rsidRPr="004B16BA">
        <w:rPr>
          <w:rFonts w:cs="Calibri"/>
        </w:rPr>
        <w:t>shall be available for access and use by end users at least ninety-nine percent (99%) of the time as measured over any one {1) year term of this Agreement, excluding any required scheduled maintenance, and any unavailable time due to a cause beyond the reasonable control of Interplay, such as, but not limited to, an unavoidable natural or man-made disaster. In the event of any downtime, Interplay shall contact CL's support coordinator via telephone and email alerting them to any issues within four {4) hours of any said downtime. CL shall advise Interplay as to the identity of CL's support coordinator.  Interplay shall notify CL's support coordinator forty-eight (48) hours in advance of any scheduled maintenance and downtime. Interplay shall also provide CL's support coordinator on a quarterly basis a schedule containing dates and times of any planned maintenance or downtime.</w:t>
      </w:r>
    </w:p>
    <w:p w:rsidR="004B16BA" w:rsidRDefault="004B16BA" w:rsidP="004B16BA">
      <w:pPr>
        <w:spacing w:after="0"/>
        <w:rPr>
          <w:rFonts w:cs="Calibri"/>
        </w:rPr>
      </w:pPr>
    </w:p>
    <w:p w:rsidR="004B16BA" w:rsidRPr="004B16BA" w:rsidRDefault="004B16BA" w:rsidP="004B16BA">
      <w:pPr>
        <w:spacing w:after="0"/>
        <w:rPr>
          <w:rFonts w:cs="Calibri"/>
          <w:b/>
          <w:i/>
        </w:rPr>
      </w:pPr>
      <w:r w:rsidRPr="004B16BA">
        <w:rPr>
          <w:rFonts w:cs="Calibri"/>
          <w:b/>
          <w:i/>
        </w:rPr>
        <w:t>Access</w:t>
      </w:r>
    </w:p>
    <w:p w:rsidR="004B16BA" w:rsidRDefault="004B16BA" w:rsidP="00D315B5">
      <w:pPr>
        <w:spacing w:after="0"/>
        <w:rPr>
          <w:rFonts w:cs="Calibri"/>
        </w:rPr>
      </w:pPr>
      <w:r w:rsidRPr="004B16BA">
        <w:rPr>
          <w:rFonts w:cs="Calibri"/>
        </w:rPr>
        <w:t xml:space="preserve">Students </w:t>
      </w:r>
      <w:r w:rsidR="00590043">
        <w:rPr>
          <w:rFonts w:cs="Calibri"/>
        </w:rPr>
        <w:t>will</w:t>
      </w:r>
      <w:r w:rsidRPr="004B16BA">
        <w:rPr>
          <w:rFonts w:cs="Calibri"/>
        </w:rPr>
        <w:t xml:space="preserve"> access </w:t>
      </w:r>
      <w:r w:rsidR="000234F3">
        <w:rPr>
          <w:rFonts w:cs="Calibri"/>
          <w:i/>
        </w:rPr>
        <w:t xml:space="preserve">Milady </w:t>
      </w:r>
      <w:r w:rsidR="00E643E0">
        <w:rPr>
          <w:rFonts w:cs="Calibri"/>
          <w:i/>
        </w:rPr>
        <w:t>Simulation</w:t>
      </w:r>
      <w:r w:rsidRPr="004B16BA">
        <w:rPr>
          <w:rFonts w:cs="Calibri"/>
        </w:rPr>
        <w:t xml:space="preserve"> individually via access codes to be issued and distributed by CL. </w:t>
      </w:r>
      <w:r w:rsidR="00CC323D">
        <w:rPr>
          <w:rFonts w:cs="Calibri"/>
        </w:rPr>
        <w:t xml:space="preserve"> CL will have the authority to decide </w:t>
      </w:r>
      <w:r w:rsidRPr="004B16BA">
        <w:rPr>
          <w:rFonts w:cs="Calibri"/>
        </w:rPr>
        <w:t xml:space="preserve">access </w:t>
      </w:r>
      <w:r w:rsidR="00CC323D">
        <w:rPr>
          <w:rFonts w:cs="Calibri"/>
        </w:rPr>
        <w:t>length for students</w:t>
      </w:r>
      <w:r w:rsidRPr="004B16BA">
        <w:rPr>
          <w:rFonts w:cs="Calibri"/>
        </w:rPr>
        <w:t>.  CL and Interplay agree to cooperate</w:t>
      </w:r>
      <w:r>
        <w:rPr>
          <w:rFonts w:cs="Calibri"/>
        </w:rPr>
        <w:t xml:space="preserve"> </w:t>
      </w:r>
      <w:r w:rsidRPr="004B16BA">
        <w:rPr>
          <w:rFonts w:cs="Calibri"/>
        </w:rPr>
        <w:t xml:space="preserve">to insure </w:t>
      </w:r>
      <w:r>
        <w:rPr>
          <w:rFonts w:cs="Calibri"/>
        </w:rPr>
        <w:t>that steps are taken to prevent</w:t>
      </w:r>
      <w:r w:rsidRPr="004B16BA">
        <w:rPr>
          <w:rFonts w:cs="Calibri"/>
        </w:rPr>
        <w:t xml:space="preserve"> license fraud when appropriate and necessary. CL,</w:t>
      </w:r>
      <w:r>
        <w:rPr>
          <w:rFonts w:cs="Calibri"/>
        </w:rPr>
        <w:t xml:space="preserve"> may, at its option and sole discretion, modify </w:t>
      </w:r>
      <w:r w:rsidR="000234F3">
        <w:rPr>
          <w:rFonts w:cs="Calibri"/>
          <w:i/>
        </w:rPr>
        <w:t xml:space="preserve">the </w:t>
      </w:r>
      <w:r w:rsidR="00E643E0">
        <w:rPr>
          <w:rFonts w:cs="Calibri"/>
          <w:i/>
        </w:rPr>
        <w:t>Simulation</w:t>
      </w:r>
      <w:r w:rsidRPr="004B16BA">
        <w:rPr>
          <w:rFonts w:cs="Calibri"/>
        </w:rPr>
        <w:t xml:space="preserve"> pri</w:t>
      </w:r>
      <w:r>
        <w:rPr>
          <w:rFonts w:cs="Calibri"/>
        </w:rPr>
        <w:t>or</w:t>
      </w:r>
      <w:r w:rsidRPr="004B16BA">
        <w:rPr>
          <w:rFonts w:cs="Calibri"/>
        </w:rPr>
        <w:t xml:space="preserve"> to deployment and offer custom versions </w:t>
      </w:r>
      <w:r w:rsidR="000234F3" w:rsidRPr="000234F3">
        <w:rPr>
          <w:rFonts w:cs="Calibri"/>
        </w:rPr>
        <w:t>the</w:t>
      </w:r>
      <w:r w:rsidR="00E643E0">
        <w:rPr>
          <w:rFonts w:cs="Calibri"/>
          <w:i/>
        </w:rPr>
        <w:t xml:space="preserve"> Simulation</w:t>
      </w:r>
      <w:r w:rsidRPr="004B16BA">
        <w:rPr>
          <w:rFonts w:cs="Calibri"/>
        </w:rPr>
        <w:t>, including modification of the duration of access, bundling or layering with other CL products or service, provided such modification and customization does not, without the prior approval of Interplay, impose any additional obligation upon Interplay.</w:t>
      </w:r>
    </w:p>
    <w:p w:rsidR="00D315B5" w:rsidRPr="004B16BA" w:rsidRDefault="00D315B5" w:rsidP="00D315B5">
      <w:pPr>
        <w:spacing w:after="0"/>
        <w:rPr>
          <w:rFonts w:cs="Calibri"/>
        </w:rPr>
      </w:pPr>
    </w:p>
    <w:p w:rsidR="004B16BA" w:rsidRPr="004B16BA" w:rsidRDefault="004B16BA" w:rsidP="004B16BA">
      <w:pPr>
        <w:spacing w:after="0"/>
        <w:rPr>
          <w:rFonts w:cs="Calibri"/>
        </w:rPr>
      </w:pPr>
      <w:r w:rsidRPr="004B16BA">
        <w:rPr>
          <w:rFonts w:cs="Calibri"/>
        </w:rPr>
        <w:t xml:space="preserve">Upon termination of this SOW, Interplay's obligations under this SOW shall cease, except that any CL customers who have, prior to termination, purchased or otherwise been given access to </w:t>
      </w:r>
      <w:r w:rsidR="000234F3">
        <w:rPr>
          <w:rFonts w:cs="Calibri"/>
          <w:i/>
        </w:rPr>
        <w:t>the</w:t>
      </w:r>
      <w:r w:rsidR="00E643E0">
        <w:rPr>
          <w:rFonts w:cs="Calibri"/>
          <w:i/>
        </w:rPr>
        <w:t xml:space="preserve"> Simulation</w:t>
      </w:r>
      <w:proofErr w:type="gramStart"/>
      <w:r w:rsidR="00E84820">
        <w:rPr>
          <w:rFonts w:cs="Calibri"/>
          <w:i/>
        </w:rPr>
        <w:t xml:space="preserve">, </w:t>
      </w:r>
      <w:r w:rsidRPr="004B16BA">
        <w:rPr>
          <w:rFonts w:cs="Calibri"/>
        </w:rPr>
        <w:t xml:space="preserve"> may</w:t>
      </w:r>
      <w:proofErr w:type="gramEnd"/>
      <w:r w:rsidRPr="004B16BA">
        <w:rPr>
          <w:rFonts w:cs="Calibri"/>
        </w:rPr>
        <w:t xml:space="preserve"> continue to access</w:t>
      </w:r>
      <w:r w:rsidR="00AC34C1">
        <w:rPr>
          <w:rFonts w:cs="Calibri"/>
        </w:rPr>
        <w:t xml:space="preserve">, and Interplay shall continue to host, </w:t>
      </w:r>
      <w:r w:rsidRPr="004B16BA">
        <w:rPr>
          <w:rFonts w:cs="Calibri"/>
        </w:rPr>
        <w:t xml:space="preserve"> </w:t>
      </w:r>
      <w:r w:rsidR="00757D7F">
        <w:rPr>
          <w:rFonts w:cs="Calibri"/>
        </w:rPr>
        <w:t>t</w:t>
      </w:r>
      <w:r w:rsidR="00757D7F" w:rsidRPr="000234F3">
        <w:rPr>
          <w:rFonts w:cs="Calibri"/>
        </w:rPr>
        <w:t>he</w:t>
      </w:r>
      <w:r w:rsidR="00757D7F">
        <w:rPr>
          <w:rFonts w:cs="Calibri"/>
          <w:i/>
        </w:rPr>
        <w:t xml:space="preserve"> </w:t>
      </w:r>
      <w:r w:rsidR="00E643E0">
        <w:rPr>
          <w:rFonts w:cs="Calibri"/>
          <w:i/>
        </w:rPr>
        <w:t>Simulation</w:t>
      </w:r>
      <w:r w:rsidR="00AC34C1">
        <w:rPr>
          <w:rFonts w:cs="Calibri"/>
        </w:rPr>
        <w:t xml:space="preserve"> under</w:t>
      </w:r>
      <w:r w:rsidRPr="004B16BA">
        <w:rPr>
          <w:rFonts w:cs="Calibri"/>
        </w:rPr>
        <w:t xml:space="preserve"> terms of this SOW,</w:t>
      </w:r>
      <w:r w:rsidR="00212EC7">
        <w:rPr>
          <w:rFonts w:cs="Calibri"/>
        </w:rPr>
        <w:t xml:space="preserve"> for the duration of the period</w:t>
      </w:r>
      <w:r w:rsidRPr="004B16BA">
        <w:rPr>
          <w:rFonts w:cs="Calibri"/>
        </w:rPr>
        <w:t xml:space="preserve"> of time for which such customers have paid.</w:t>
      </w:r>
    </w:p>
    <w:p w:rsidR="004B16BA" w:rsidRDefault="004B16BA" w:rsidP="004B16BA">
      <w:pPr>
        <w:spacing w:after="0"/>
        <w:rPr>
          <w:rFonts w:cs="Calibri"/>
        </w:rPr>
      </w:pPr>
    </w:p>
    <w:p w:rsidR="004B16BA" w:rsidRPr="001F0936" w:rsidRDefault="0057735C" w:rsidP="004B16BA">
      <w:pPr>
        <w:spacing w:after="0"/>
        <w:rPr>
          <w:rFonts w:cs="Calibri"/>
          <w:b/>
        </w:rPr>
      </w:pPr>
      <w:r>
        <w:rPr>
          <w:rFonts w:cs="Calibri"/>
          <w:b/>
        </w:rPr>
        <w:t>4.</w:t>
      </w:r>
      <w:r w:rsidR="001F0936" w:rsidRPr="001F0936">
        <w:rPr>
          <w:rFonts w:cs="Calibri"/>
          <w:b/>
        </w:rPr>
        <w:t xml:space="preserve"> </w:t>
      </w:r>
      <w:r w:rsidR="004B16BA" w:rsidRPr="001F0936">
        <w:rPr>
          <w:rFonts w:cs="Calibri"/>
          <w:b/>
        </w:rPr>
        <w:t>Development Schedule</w:t>
      </w:r>
      <w:r w:rsidR="00B1704F">
        <w:rPr>
          <w:rFonts w:cs="Calibri"/>
          <w:b/>
        </w:rPr>
        <w:t xml:space="preserve"> and Methodology</w:t>
      </w:r>
    </w:p>
    <w:p w:rsidR="004B16BA" w:rsidRDefault="001F0936" w:rsidP="004B16BA">
      <w:pPr>
        <w:spacing w:after="0"/>
        <w:rPr>
          <w:rFonts w:cs="Calibri"/>
        </w:rPr>
      </w:pPr>
      <w:r>
        <w:rPr>
          <w:rFonts w:cs="Calibri"/>
        </w:rPr>
        <w:lastRenderedPageBreak/>
        <w:t xml:space="preserve">Estimated development time is 10 months from project initiation through completion.   The graphic below depicts the different phases of the development.   Material expansion of scope would alter this development schedule.  Interplay absorbs all risk associated with development cost overruns.  </w:t>
      </w:r>
    </w:p>
    <w:p w:rsidR="004B16BA" w:rsidRDefault="004B16BA" w:rsidP="004B16BA">
      <w:pPr>
        <w:spacing w:after="0"/>
        <w:rPr>
          <w:rFonts w:cs="Calibri"/>
        </w:rPr>
      </w:pPr>
    </w:p>
    <w:p w:rsidR="00D1081D" w:rsidRDefault="00D1081D" w:rsidP="004B16BA">
      <w:pPr>
        <w:spacing w:after="0"/>
        <w:rPr>
          <w:rFonts w:cs="Calibri"/>
        </w:rPr>
      </w:pPr>
    </w:p>
    <w:p w:rsidR="00D1081D" w:rsidRPr="004B16BA" w:rsidRDefault="00507A1B" w:rsidP="004B16BA">
      <w:pPr>
        <w:spacing w:after="0"/>
        <w:rPr>
          <w:rFonts w:cs="Calibri"/>
        </w:rPr>
      </w:pPr>
      <w:del w:id="7" w:author="Doug Donovan" w:date="2014-06-23T07:28:00Z">
        <w:r w:rsidDel="00E76742">
          <w:rPr>
            <w:noProof/>
          </w:rPr>
          <w:drawing>
            <wp:inline distT="0" distB="0" distL="0" distR="0" wp14:anchorId="04715AF8" wp14:editId="0BBB7BDE">
              <wp:extent cx="5943600" cy="29102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910205"/>
                      </a:xfrm>
                      <a:prstGeom prst="rect">
                        <a:avLst/>
                      </a:prstGeom>
                      <a:noFill/>
                      <a:ln>
                        <a:noFill/>
                      </a:ln>
                    </pic:spPr>
                  </pic:pic>
                </a:graphicData>
              </a:graphic>
            </wp:inline>
          </w:drawing>
        </w:r>
      </w:del>
      <w:ins w:id="8" w:author="Doug Donovan" w:date="2014-06-23T07:28:00Z">
        <w:r w:rsidR="00E76742" w:rsidRPr="00E76742">
          <w:drawing>
            <wp:inline distT="0" distB="0" distL="0" distR="0">
              <wp:extent cx="5943600" cy="3081152"/>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81152"/>
                      </a:xfrm>
                      <a:prstGeom prst="rect">
                        <a:avLst/>
                      </a:prstGeom>
                      <a:noFill/>
                      <a:ln>
                        <a:noFill/>
                      </a:ln>
                    </pic:spPr>
                  </pic:pic>
                </a:graphicData>
              </a:graphic>
            </wp:inline>
          </w:drawing>
        </w:r>
      </w:ins>
    </w:p>
    <w:p w:rsidR="000B5214" w:rsidRPr="00B1704F" w:rsidRDefault="00B1704F" w:rsidP="001F0936">
      <w:pPr>
        <w:rPr>
          <w:rFonts w:cs="Calibri"/>
        </w:rPr>
      </w:pPr>
      <w:r>
        <w:rPr>
          <w:rFonts w:cs="Calibri"/>
        </w:rPr>
        <w:t xml:space="preserve">Development methodology will be iterative. Cengage will be actively engaged in the project, including the incorporation of end-user customer testing and internal quality assurance reviews as appropriate. </w:t>
      </w:r>
    </w:p>
    <w:p w:rsidR="001F0936" w:rsidRPr="001F0936" w:rsidRDefault="0057735C" w:rsidP="001F0936">
      <w:pPr>
        <w:rPr>
          <w:rFonts w:cs="Calibri"/>
          <w:b/>
        </w:rPr>
      </w:pPr>
      <w:r>
        <w:rPr>
          <w:rFonts w:cs="Calibri"/>
          <w:b/>
        </w:rPr>
        <w:t>5</w:t>
      </w:r>
      <w:r w:rsidR="00CC323D">
        <w:rPr>
          <w:rFonts w:cs="Calibri"/>
          <w:b/>
        </w:rPr>
        <w:t xml:space="preserve">. </w:t>
      </w:r>
      <w:r w:rsidR="00923A3E">
        <w:rPr>
          <w:rFonts w:cs="Calibri"/>
          <w:b/>
        </w:rPr>
        <w:t>Fees and Expenses</w:t>
      </w:r>
    </w:p>
    <w:p w:rsidR="00F6474C" w:rsidRPr="001F0936" w:rsidRDefault="001F0936" w:rsidP="001F0936">
      <w:pPr>
        <w:spacing w:after="0"/>
        <w:rPr>
          <w:rFonts w:cs="Calibri"/>
          <w:i/>
        </w:rPr>
      </w:pPr>
      <w:r w:rsidRPr="001F0936">
        <w:rPr>
          <w:rFonts w:cs="Calibri"/>
          <w:i/>
        </w:rPr>
        <w:t xml:space="preserve">Development </w:t>
      </w:r>
      <w:r w:rsidR="00923A3E">
        <w:rPr>
          <w:rFonts w:cs="Calibri"/>
          <w:i/>
        </w:rPr>
        <w:t>Fees</w:t>
      </w:r>
    </w:p>
    <w:p w:rsidR="001F0936" w:rsidRDefault="001F0936" w:rsidP="001F0936">
      <w:pPr>
        <w:spacing w:after="0"/>
        <w:rPr>
          <w:rFonts w:cs="Calibri"/>
        </w:rPr>
      </w:pPr>
      <w:r>
        <w:rPr>
          <w:rFonts w:cs="Calibri"/>
        </w:rPr>
        <w:t>To</w:t>
      </w:r>
      <w:r w:rsidR="007D5E02">
        <w:rPr>
          <w:rFonts w:cs="Calibri"/>
        </w:rPr>
        <w:t xml:space="preserve">tal development cost will be </w:t>
      </w:r>
      <w:r w:rsidR="006A05E9">
        <w:rPr>
          <w:rFonts w:cs="Calibri"/>
        </w:rPr>
        <w:t xml:space="preserve">Four </w:t>
      </w:r>
      <w:r w:rsidR="00923A3E">
        <w:rPr>
          <w:rFonts w:cs="Calibri"/>
        </w:rPr>
        <w:t>Hundred Thousand US Dollars ($</w:t>
      </w:r>
      <w:r w:rsidR="00FC608E">
        <w:rPr>
          <w:rFonts w:cs="Calibri"/>
        </w:rPr>
        <w:t>4</w:t>
      </w:r>
      <w:r w:rsidR="006A05E9">
        <w:rPr>
          <w:rFonts w:cs="Calibri"/>
        </w:rPr>
        <w:t>00</w:t>
      </w:r>
      <w:r w:rsidR="00923A3E">
        <w:rPr>
          <w:rFonts w:cs="Calibri"/>
        </w:rPr>
        <w:t xml:space="preserve">,000.00), </w:t>
      </w:r>
      <w:r w:rsidR="00F6474C" w:rsidRPr="00CC323D">
        <w:rPr>
          <w:rFonts w:cs="Calibri"/>
          <w:i/>
        </w:rPr>
        <w:t xml:space="preserve">including </w:t>
      </w:r>
      <w:r w:rsidR="00212EC7" w:rsidRPr="00CC323D">
        <w:rPr>
          <w:rFonts w:cs="Calibri"/>
          <w:i/>
        </w:rPr>
        <w:t>iPad</w:t>
      </w:r>
      <w:r w:rsidR="00F6474C" w:rsidRPr="00CC323D">
        <w:rPr>
          <w:rFonts w:cs="Calibri"/>
          <w:i/>
        </w:rPr>
        <w:t xml:space="preserve"> </w:t>
      </w:r>
      <w:r w:rsidR="00192CD6">
        <w:rPr>
          <w:rFonts w:cs="Calibri"/>
          <w:i/>
        </w:rPr>
        <w:t xml:space="preserve">and Android </w:t>
      </w:r>
      <w:r w:rsidR="00CC323D" w:rsidRPr="00CC323D">
        <w:rPr>
          <w:rFonts w:cs="Calibri"/>
          <w:i/>
        </w:rPr>
        <w:t>option</w:t>
      </w:r>
      <w:r w:rsidR="00192CD6">
        <w:rPr>
          <w:rFonts w:cs="Calibri"/>
          <w:i/>
        </w:rPr>
        <w:t>s</w:t>
      </w:r>
      <w:r w:rsidRPr="00CC323D">
        <w:rPr>
          <w:rFonts w:cs="Calibri"/>
          <w:i/>
        </w:rPr>
        <w:t>.</w:t>
      </w:r>
      <w:r>
        <w:rPr>
          <w:rFonts w:cs="Calibri"/>
        </w:rPr>
        <w:t xml:space="preserve">  </w:t>
      </w:r>
    </w:p>
    <w:p w:rsidR="00923A3E" w:rsidRDefault="001F0936" w:rsidP="00923A3E">
      <w:pPr>
        <w:spacing w:after="120"/>
        <w:rPr>
          <w:rFonts w:cs="Calibri"/>
        </w:rPr>
      </w:pPr>
      <w:r>
        <w:rPr>
          <w:rFonts w:cs="Calibri"/>
        </w:rPr>
        <w:t xml:space="preserve">Cengage will be responsible for </w:t>
      </w:r>
      <w:r w:rsidR="00FC608E">
        <w:rPr>
          <w:rFonts w:cs="Calibri"/>
        </w:rPr>
        <w:t xml:space="preserve">Two </w:t>
      </w:r>
      <w:r w:rsidR="00923A3E">
        <w:rPr>
          <w:rFonts w:cs="Calibri"/>
        </w:rPr>
        <w:t>Hundred Thousand US Dollars ($</w:t>
      </w:r>
      <w:r w:rsidR="00FC608E">
        <w:rPr>
          <w:rFonts w:cs="Calibri"/>
        </w:rPr>
        <w:t>200</w:t>
      </w:r>
      <w:r w:rsidR="00923A3E">
        <w:rPr>
          <w:rFonts w:cs="Calibri"/>
        </w:rPr>
        <w:t xml:space="preserve">,000.00) </w:t>
      </w:r>
      <w:r w:rsidR="00923A3E" w:rsidRPr="00BC5958">
        <w:rPr>
          <w:rFonts w:cs="Calibri"/>
        </w:rPr>
        <w:t>of this cost</w:t>
      </w:r>
      <w:r w:rsidR="00923A3E">
        <w:rPr>
          <w:rFonts w:cs="Calibri"/>
        </w:rPr>
        <w:t xml:space="preserve">.  The remainder shall be borne by Interplay. </w:t>
      </w:r>
    </w:p>
    <w:p w:rsidR="00192CD6" w:rsidRDefault="00192CD6" w:rsidP="00CC323D">
      <w:pPr>
        <w:spacing w:after="120"/>
        <w:rPr>
          <w:rFonts w:cs="Calibri"/>
        </w:rPr>
      </w:pPr>
    </w:p>
    <w:p w:rsidR="00192CD6" w:rsidRDefault="00192CD6" w:rsidP="00CC323D">
      <w:pPr>
        <w:spacing w:after="120"/>
        <w:rPr>
          <w:rFonts w:cs="Calibri"/>
        </w:rPr>
      </w:pPr>
      <w:r>
        <w:rPr>
          <w:rFonts w:cs="Calibri"/>
        </w:rPr>
        <w:t xml:space="preserve">There will be 4 payments </w:t>
      </w:r>
      <w:r w:rsidR="00FC608E">
        <w:rPr>
          <w:rFonts w:cs="Calibri"/>
        </w:rPr>
        <w:t xml:space="preserve">of </w:t>
      </w:r>
      <w:r w:rsidR="00923A3E">
        <w:rPr>
          <w:rFonts w:cs="Calibri"/>
        </w:rPr>
        <w:t xml:space="preserve">Fifty </w:t>
      </w:r>
      <w:r w:rsidR="00FC608E">
        <w:rPr>
          <w:rFonts w:cs="Calibri"/>
        </w:rPr>
        <w:t xml:space="preserve">Thousand </w:t>
      </w:r>
      <w:r w:rsidR="00923A3E">
        <w:rPr>
          <w:rFonts w:cs="Calibri"/>
        </w:rPr>
        <w:t>US Dollars ($</w:t>
      </w:r>
      <w:r w:rsidR="00FC608E">
        <w:rPr>
          <w:rFonts w:cs="Calibri"/>
        </w:rPr>
        <w:t>50,000</w:t>
      </w:r>
      <w:r w:rsidR="00923A3E">
        <w:rPr>
          <w:rFonts w:cs="Calibri"/>
        </w:rPr>
        <w:t>.00) as follows</w:t>
      </w:r>
      <w:r>
        <w:rPr>
          <w:rFonts w:cs="Calibri"/>
        </w:rPr>
        <w:t xml:space="preserve">: </w:t>
      </w:r>
    </w:p>
    <w:p w:rsidR="00192CD6" w:rsidRPr="00E76742" w:rsidRDefault="00FC608E" w:rsidP="00192CD6">
      <w:pPr>
        <w:pStyle w:val="ListParagraph"/>
        <w:numPr>
          <w:ilvl w:val="0"/>
          <w:numId w:val="3"/>
        </w:numPr>
        <w:spacing w:after="120"/>
        <w:rPr>
          <w:rFonts w:cs="Calibri"/>
          <w:sz w:val="24"/>
          <w:szCs w:val="24"/>
          <w:rPrChange w:id="9" w:author="Doug Donovan" w:date="2014-06-23T07:30:00Z">
            <w:rPr>
              <w:rFonts w:cs="Calibri"/>
            </w:rPr>
          </w:rPrChange>
        </w:rPr>
      </w:pPr>
      <w:r w:rsidRPr="00E76742">
        <w:rPr>
          <w:rFonts w:cs="Calibri"/>
          <w:sz w:val="24"/>
          <w:szCs w:val="24"/>
          <w:rPrChange w:id="10" w:author="Doug Donovan" w:date="2014-06-23T07:30:00Z">
            <w:rPr>
              <w:rFonts w:cs="Calibri"/>
            </w:rPr>
          </w:rPrChange>
        </w:rPr>
        <w:t xml:space="preserve">Fifty Thousand US Dollars ($50,000.00) </w:t>
      </w:r>
      <w:r w:rsidR="00192CD6" w:rsidRPr="00E76742">
        <w:rPr>
          <w:rFonts w:cs="Calibri"/>
          <w:sz w:val="24"/>
          <w:szCs w:val="24"/>
          <w:rPrChange w:id="11" w:author="Doug Donovan" w:date="2014-06-23T07:30:00Z">
            <w:rPr>
              <w:rFonts w:cs="Calibri"/>
            </w:rPr>
          </w:rPrChange>
        </w:rPr>
        <w:t xml:space="preserve">upon </w:t>
      </w:r>
      <w:r w:rsidR="00B1704F" w:rsidRPr="00E76742">
        <w:rPr>
          <w:rFonts w:cs="Calibri"/>
          <w:sz w:val="24"/>
          <w:szCs w:val="24"/>
          <w:rPrChange w:id="12" w:author="Doug Donovan" w:date="2014-06-23T07:30:00Z">
            <w:rPr>
              <w:rFonts w:cs="Calibri"/>
            </w:rPr>
          </w:rPrChange>
        </w:rPr>
        <w:t>acceptance of Initial Planning Document and Stage 1 Art</w:t>
      </w:r>
    </w:p>
    <w:p w:rsidR="00192CD6" w:rsidRPr="00E76742" w:rsidRDefault="00FC608E" w:rsidP="00192CD6">
      <w:pPr>
        <w:pStyle w:val="ListParagraph"/>
        <w:numPr>
          <w:ilvl w:val="0"/>
          <w:numId w:val="3"/>
        </w:numPr>
        <w:spacing w:after="120"/>
        <w:rPr>
          <w:rFonts w:cs="Calibri"/>
          <w:sz w:val="24"/>
          <w:szCs w:val="24"/>
          <w:rPrChange w:id="13" w:author="Doug Donovan" w:date="2014-06-23T07:30:00Z">
            <w:rPr>
              <w:rFonts w:cs="Calibri"/>
            </w:rPr>
          </w:rPrChange>
        </w:rPr>
      </w:pPr>
      <w:r w:rsidRPr="00E76742">
        <w:rPr>
          <w:rFonts w:cs="Calibri"/>
          <w:sz w:val="24"/>
          <w:szCs w:val="24"/>
          <w:rPrChange w:id="14" w:author="Doug Donovan" w:date="2014-06-23T07:30:00Z">
            <w:rPr>
              <w:rFonts w:cs="Calibri"/>
            </w:rPr>
          </w:rPrChange>
        </w:rPr>
        <w:t xml:space="preserve">Fifty Thousand US Dollars ($50,000.00) </w:t>
      </w:r>
      <w:r w:rsidR="00192CD6" w:rsidRPr="00E76742">
        <w:rPr>
          <w:rFonts w:cs="Calibri"/>
          <w:sz w:val="24"/>
          <w:szCs w:val="24"/>
          <w:rPrChange w:id="15" w:author="Doug Donovan" w:date="2014-06-23T07:30:00Z">
            <w:rPr>
              <w:rFonts w:cs="Calibri"/>
            </w:rPr>
          </w:rPrChange>
        </w:rPr>
        <w:t xml:space="preserve">upon </w:t>
      </w:r>
      <w:r w:rsidR="00B1704F" w:rsidRPr="00E76742">
        <w:rPr>
          <w:rFonts w:cs="Calibri"/>
          <w:sz w:val="24"/>
          <w:szCs w:val="24"/>
          <w:rPrChange w:id="16" w:author="Doug Donovan" w:date="2014-06-23T07:30:00Z">
            <w:rPr>
              <w:rFonts w:cs="Calibri"/>
            </w:rPr>
          </w:rPrChange>
        </w:rPr>
        <w:t>acceptance</w:t>
      </w:r>
      <w:r w:rsidR="00192CD6" w:rsidRPr="00E76742">
        <w:rPr>
          <w:rFonts w:cs="Calibri"/>
          <w:sz w:val="24"/>
          <w:szCs w:val="24"/>
          <w:rPrChange w:id="17" w:author="Doug Donovan" w:date="2014-06-23T07:30:00Z">
            <w:rPr>
              <w:rFonts w:cs="Calibri"/>
            </w:rPr>
          </w:rPrChange>
        </w:rPr>
        <w:t xml:space="preserve"> of Milestone 1</w:t>
      </w:r>
      <w:r w:rsidR="00B1704F" w:rsidRPr="00E76742">
        <w:rPr>
          <w:rFonts w:cs="Calibri"/>
          <w:sz w:val="24"/>
          <w:szCs w:val="24"/>
          <w:rPrChange w:id="18" w:author="Doug Donovan" w:date="2014-06-23T07:30:00Z">
            <w:rPr>
              <w:rFonts w:cs="Calibri"/>
            </w:rPr>
          </w:rPrChange>
        </w:rPr>
        <w:t>, a Working 3D Environment</w:t>
      </w:r>
    </w:p>
    <w:p w:rsidR="00192CD6" w:rsidRPr="00E76742" w:rsidRDefault="00FC608E" w:rsidP="00192CD6">
      <w:pPr>
        <w:pStyle w:val="ListParagraph"/>
        <w:numPr>
          <w:ilvl w:val="0"/>
          <w:numId w:val="3"/>
        </w:numPr>
        <w:spacing w:after="120"/>
        <w:rPr>
          <w:rFonts w:cs="Calibri"/>
          <w:sz w:val="24"/>
          <w:szCs w:val="24"/>
          <w:rPrChange w:id="19" w:author="Doug Donovan" w:date="2014-06-23T07:30:00Z">
            <w:rPr>
              <w:rFonts w:cs="Calibri"/>
            </w:rPr>
          </w:rPrChange>
        </w:rPr>
      </w:pPr>
      <w:r w:rsidRPr="00E76742">
        <w:rPr>
          <w:rFonts w:cs="Calibri"/>
          <w:sz w:val="24"/>
          <w:szCs w:val="24"/>
          <w:rPrChange w:id="20" w:author="Doug Donovan" w:date="2014-06-23T07:30:00Z">
            <w:rPr>
              <w:rFonts w:cs="Calibri"/>
            </w:rPr>
          </w:rPrChange>
        </w:rPr>
        <w:t xml:space="preserve">Fifty Thousand US Dollars ($50,000.00) </w:t>
      </w:r>
      <w:r w:rsidR="00192CD6" w:rsidRPr="00E76742">
        <w:rPr>
          <w:rFonts w:cs="Calibri"/>
          <w:sz w:val="24"/>
          <w:szCs w:val="24"/>
          <w:rPrChange w:id="21" w:author="Doug Donovan" w:date="2014-06-23T07:30:00Z">
            <w:rPr>
              <w:rFonts w:cs="Calibri"/>
            </w:rPr>
          </w:rPrChange>
        </w:rPr>
        <w:t xml:space="preserve">upon </w:t>
      </w:r>
      <w:r w:rsidR="00B1704F" w:rsidRPr="00E76742">
        <w:rPr>
          <w:rFonts w:cs="Calibri"/>
          <w:sz w:val="24"/>
          <w:szCs w:val="24"/>
          <w:rPrChange w:id="22" w:author="Doug Donovan" w:date="2014-06-23T07:30:00Z">
            <w:rPr>
              <w:rFonts w:cs="Calibri"/>
            </w:rPr>
          </w:rPrChange>
        </w:rPr>
        <w:t xml:space="preserve">acceptance </w:t>
      </w:r>
      <w:r w:rsidR="00192CD6" w:rsidRPr="00E76742">
        <w:rPr>
          <w:rFonts w:cs="Calibri"/>
          <w:sz w:val="24"/>
          <w:szCs w:val="24"/>
          <w:rPrChange w:id="23" w:author="Doug Donovan" w:date="2014-06-23T07:30:00Z">
            <w:rPr>
              <w:rFonts w:cs="Calibri"/>
            </w:rPr>
          </w:rPrChange>
        </w:rPr>
        <w:t>of Milestone 2</w:t>
      </w:r>
      <w:r w:rsidR="00B1704F" w:rsidRPr="00E76742">
        <w:rPr>
          <w:rFonts w:cs="Calibri"/>
          <w:sz w:val="24"/>
          <w:szCs w:val="24"/>
          <w:rPrChange w:id="24" w:author="Doug Donovan" w:date="2014-06-23T07:30:00Z">
            <w:rPr>
              <w:rFonts w:cs="Calibri"/>
            </w:rPr>
          </w:rPrChange>
        </w:rPr>
        <w:t xml:space="preserve">, a Working </w:t>
      </w:r>
      <w:proofErr w:type="spellStart"/>
      <w:r w:rsidR="00B1704F" w:rsidRPr="00E76742">
        <w:rPr>
          <w:rFonts w:cs="Calibri"/>
          <w:sz w:val="24"/>
          <w:szCs w:val="24"/>
          <w:rPrChange w:id="25" w:author="Doug Donovan" w:date="2014-06-23T07:30:00Z">
            <w:rPr>
              <w:rFonts w:cs="Calibri"/>
            </w:rPr>
          </w:rPrChange>
        </w:rPr>
        <w:t>Sim</w:t>
      </w:r>
      <w:proofErr w:type="spellEnd"/>
      <w:r w:rsidR="00B1704F" w:rsidRPr="00E76742">
        <w:rPr>
          <w:rFonts w:cs="Calibri"/>
          <w:sz w:val="24"/>
          <w:szCs w:val="24"/>
          <w:rPrChange w:id="26" w:author="Doug Donovan" w:date="2014-06-23T07:30:00Z">
            <w:rPr>
              <w:rFonts w:cs="Calibri"/>
            </w:rPr>
          </w:rPrChange>
        </w:rPr>
        <w:t>/Demo for Product Marketing</w:t>
      </w:r>
    </w:p>
    <w:p w:rsidR="001F0936" w:rsidRPr="00E76742" w:rsidRDefault="00FC608E" w:rsidP="00192CD6">
      <w:pPr>
        <w:pStyle w:val="ListParagraph"/>
        <w:numPr>
          <w:ilvl w:val="0"/>
          <w:numId w:val="3"/>
        </w:numPr>
        <w:spacing w:after="120"/>
        <w:rPr>
          <w:rFonts w:cs="Calibri"/>
          <w:sz w:val="24"/>
          <w:szCs w:val="24"/>
          <w:rPrChange w:id="27" w:author="Doug Donovan" w:date="2014-06-23T07:30:00Z">
            <w:rPr>
              <w:rFonts w:cs="Calibri"/>
            </w:rPr>
          </w:rPrChange>
        </w:rPr>
      </w:pPr>
      <w:r w:rsidRPr="00E76742">
        <w:rPr>
          <w:rFonts w:cs="Calibri"/>
          <w:sz w:val="24"/>
          <w:szCs w:val="24"/>
          <w:rPrChange w:id="28" w:author="Doug Donovan" w:date="2014-06-23T07:30:00Z">
            <w:rPr>
              <w:rFonts w:cs="Calibri"/>
            </w:rPr>
          </w:rPrChange>
        </w:rPr>
        <w:t xml:space="preserve">Fifty Thousand US Dollars ($50,000.00) </w:t>
      </w:r>
      <w:r w:rsidR="00192CD6" w:rsidRPr="00E76742">
        <w:rPr>
          <w:rFonts w:cs="Calibri"/>
          <w:sz w:val="24"/>
          <w:szCs w:val="24"/>
          <w:rPrChange w:id="29" w:author="Doug Donovan" w:date="2014-06-23T07:30:00Z">
            <w:rPr>
              <w:rFonts w:cs="Calibri"/>
            </w:rPr>
          </w:rPrChange>
        </w:rPr>
        <w:t xml:space="preserve"> upon </w:t>
      </w:r>
      <w:r w:rsidR="00B1704F" w:rsidRPr="00E76742">
        <w:rPr>
          <w:rFonts w:cs="Calibri"/>
          <w:sz w:val="24"/>
          <w:szCs w:val="24"/>
          <w:rPrChange w:id="30" w:author="Doug Donovan" w:date="2014-06-23T07:30:00Z">
            <w:rPr>
              <w:rFonts w:cs="Calibri"/>
            </w:rPr>
          </w:rPrChange>
        </w:rPr>
        <w:t>acceptance</w:t>
      </w:r>
      <w:r w:rsidR="00192CD6" w:rsidRPr="00E76742">
        <w:rPr>
          <w:rFonts w:cs="Calibri"/>
          <w:sz w:val="24"/>
          <w:szCs w:val="24"/>
          <w:rPrChange w:id="31" w:author="Doug Donovan" w:date="2014-06-23T07:30:00Z">
            <w:rPr>
              <w:rFonts w:cs="Calibri"/>
            </w:rPr>
          </w:rPrChange>
        </w:rPr>
        <w:t xml:space="preserve"> of final product</w:t>
      </w:r>
      <w:r w:rsidR="001F0936" w:rsidRPr="00E76742">
        <w:rPr>
          <w:rFonts w:cs="Calibri"/>
          <w:sz w:val="24"/>
          <w:szCs w:val="24"/>
          <w:rPrChange w:id="32" w:author="Doug Donovan" w:date="2014-06-23T07:30:00Z">
            <w:rPr>
              <w:rFonts w:cs="Calibri"/>
            </w:rPr>
          </w:rPrChange>
        </w:rPr>
        <w:t xml:space="preserve"> </w:t>
      </w:r>
    </w:p>
    <w:p w:rsidR="00F6474C" w:rsidRDefault="00F6474C" w:rsidP="001F0936">
      <w:pPr>
        <w:spacing w:after="0"/>
        <w:rPr>
          <w:rFonts w:cs="Calibri"/>
        </w:rPr>
      </w:pPr>
    </w:p>
    <w:p w:rsidR="006205A2" w:rsidRPr="00F8026C" w:rsidRDefault="006205A2" w:rsidP="006205A2">
      <w:pPr>
        <w:spacing w:after="0"/>
        <w:rPr>
          <w:rFonts w:cs="Calibri"/>
          <w:b/>
          <w:i/>
        </w:rPr>
      </w:pPr>
      <w:r w:rsidRPr="00F8026C">
        <w:rPr>
          <w:rFonts w:cs="Calibri"/>
          <w:b/>
          <w:i/>
        </w:rPr>
        <w:t>Royalties</w:t>
      </w:r>
    </w:p>
    <w:p w:rsidR="006205A2" w:rsidRDefault="006205A2" w:rsidP="006205A2">
      <w:pPr>
        <w:pStyle w:val="PlainText"/>
        <w:jc w:val="both"/>
        <w:rPr>
          <w:rFonts w:ascii="Calibri" w:eastAsia="MS Mincho" w:hAnsi="Calibri" w:cs="Times New Roman"/>
          <w:sz w:val="22"/>
          <w:szCs w:val="22"/>
        </w:rPr>
      </w:pPr>
      <w:proofErr w:type="spellStart"/>
      <w:r>
        <w:rPr>
          <w:rFonts w:ascii="Calibri" w:eastAsia="MS Mincho" w:hAnsi="Calibri" w:cs="Times New Roman"/>
          <w:sz w:val="22"/>
          <w:szCs w:val="22"/>
        </w:rPr>
        <w:t>i</w:t>
      </w:r>
      <w:proofErr w:type="spellEnd"/>
      <w:r>
        <w:rPr>
          <w:rFonts w:ascii="Calibri" w:eastAsia="MS Mincho" w:hAnsi="Calibri" w:cs="Times New Roman"/>
          <w:sz w:val="22"/>
          <w:szCs w:val="22"/>
        </w:rPr>
        <w:t>)    E</w:t>
      </w:r>
      <w:r w:rsidRPr="00C21F33">
        <w:rPr>
          <w:rFonts w:ascii="Calibri" w:eastAsia="MS Mincho" w:hAnsi="Calibri" w:cs="Times New Roman"/>
          <w:sz w:val="22"/>
          <w:szCs w:val="22"/>
        </w:rPr>
        <w:t xml:space="preserve">xcept as otherwise provided </w:t>
      </w:r>
      <w:r>
        <w:rPr>
          <w:rFonts w:ascii="Calibri" w:eastAsia="MS Mincho" w:hAnsi="Calibri" w:cs="Times New Roman"/>
          <w:sz w:val="22"/>
          <w:szCs w:val="22"/>
        </w:rPr>
        <w:t>herein</w:t>
      </w:r>
      <w:r w:rsidRPr="00C21F33">
        <w:rPr>
          <w:rFonts w:ascii="Calibri" w:eastAsia="MS Mincho" w:hAnsi="Calibri" w:cs="Times New Roman"/>
          <w:sz w:val="22"/>
          <w:szCs w:val="22"/>
        </w:rPr>
        <w:t xml:space="preserve">, </w:t>
      </w:r>
      <w:r>
        <w:rPr>
          <w:rFonts w:ascii="Calibri" w:eastAsia="MS Mincho" w:hAnsi="Calibri" w:cs="Times New Roman"/>
          <w:sz w:val="22"/>
          <w:szCs w:val="22"/>
        </w:rPr>
        <w:t>with respect to the sale of access to the Milady Online Haircutting Simulation, CL shall pay a royalty as provided below,</w:t>
      </w:r>
      <w:r w:rsidRPr="006F6C6A">
        <w:rPr>
          <w:rFonts w:ascii="Calibri" w:eastAsia="MS Mincho" w:hAnsi="Calibri" w:cs="Times New Roman"/>
          <w:sz w:val="22"/>
          <w:szCs w:val="22"/>
        </w:rPr>
        <w:t xml:space="preserve"> </w:t>
      </w:r>
      <w:r w:rsidRPr="00F45628">
        <w:rPr>
          <w:rFonts w:ascii="Calibri" w:eastAsia="MS Mincho" w:hAnsi="Calibri" w:cs="Times New Roman"/>
          <w:sz w:val="22"/>
          <w:szCs w:val="22"/>
        </w:rPr>
        <w:t xml:space="preserve">based on the Net </w:t>
      </w:r>
      <w:r>
        <w:rPr>
          <w:rFonts w:ascii="Calibri" w:eastAsia="MS Mincho" w:hAnsi="Calibri" w:cs="Times New Roman"/>
          <w:sz w:val="22"/>
          <w:szCs w:val="22"/>
        </w:rPr>
        <w:t>Sales</w:t>
      </w:r>
      <w:r w:rsidRPr="00F45628">
        <w:rPr>
          <w:rFonts w:ascii="Calibri" w:eastAsia="MS Mincho" w:hAnsi="Calibri" w:cs="Times New Roman"/>
          <w:sz w:val="22"/>
          <w:szCs w:val="22"/>
        </w:rPr>
        <w:t xml:space="preserve"> by </w:t>
      </w:r>
      <w:r>
        <w:rPr>
          <w:rFonts w:ascii="Calibri" w:eastAsia="MS Mincho" w:hAnsi="Calibri" w:cs="Times New Roman"/>
          <w:sz w:val="22"/>
          <w:szCs w:val="22"/>
        </w:rPr>
        <w:t>CL</w:t>
      </w:r>
      <w:r w:rsidRPr="00F45628">
        <w:rPr>
          <w:rFonts w:ascii="Calibri" w:eastAsia="MS Mincho" w:hAnsi="Calibri" w:cs="Times New Roman"/>
          <w:sz w:val="22"/>
          <w:szCs w:val="22"/>
        </w:rPr>
        <w:t xml:space="preserve">, or any entity directly or indirectly controlling, controlled by or under common control with the </w:t>
      </w:r>
      <w:r>
        <w:rPr>
          <w:rFonts w:ascii="Calibri" w:eastAsia="MS Mincho" w:hAnsi="Calibri" w:cs="Times New Roman"/>
          <w:sz w:val="22"/>
          <w:szCs w:val="22"/>
        </w:rPr>
        <w:t>CL</w:t>
      </w:r>
      <w:r w:rsidRPr="00F45628">
        <w:rPr>
          <w:rFonts w:ascii="Calibri" w:eastAsia="MS Mincho" w:hAnsi="Calibri" w:cs="Times New Roman"/>
          <w:sz w:val="22"/>
          <w:szCs w:val="22"/>
        </w:rPr>
        <w:t xml:space="preserve"> (an “Affiliate”), from the sale of </w:t>
      </w:r>
      <w:r>
        <w:rPr>
          <w:rFonts w:ascii="Calibri" w:eastAsia="MS Mincho" w:hAnsi="Calibri" w:cs="Times New Roman"/>
          <w:sz w:val="22"/>
          <w:szCs w:val="22"/>
        </w:rPr>
        <w:t xml:space="preserve">access codes to such Simulation, with it being understood that </w:t>
      </w:r>
      <w:r w:rsidRPr="00F45628">
        <w:rPr>
          <w:rFonts w:ascii="Calibri" w:eastAsia="MS Mincho" w:hAnsi="Calibri" w:cs="Times New Roman"/>
          <w:sz w:val="22"/>
          <w:szCs w:val="22"/>
        </w:rPr>
        <w:t>the term “sale”</w:t>
      </w:r>
      <w:r>
        <w:rPr>
          <w:rFonts w:ascii="Calibri" w:eastAsia="MS Mincho" w:hAnsi="Calibri" w:cs="Times New Roman"/>
          <w:sz w:val="22"/>
          <w:szCs w:val="22"/>
        </w:rPr>
        <w:t xml:space="preserve"> shall mean distribution of access</w:t>
      </w:r>
      <w:r w:rsidRPr="00F45628">
        <w:rPr>
          <w:rFonts w:ascii="Calibri" w:eastAsia="MS Mincho" w:hAnsi="Calibri" w:cs="Times New Roman"/>
          <w:sz w:val="22"/>
          <w:szCs w:val="22"/>
        </w:rPr>
        <w:t xml:space="preserve"> by any means, including sale, license, subscription and rental in any form, format or medium.  </w:t>
      </w:r>
      <w:r w:rsidRPr="006F6C6A">
        <w:rPr>
          <w:rFonts w:ascii="Calibri" w:eastAsia="MS Mincho" w:hAnsi="Calibri" w:cs="Times New Roman"/>
          <w:sz w:val="22"/>
          <w:szCs w:val="22"/>
        </w:rPr>
        <w:t xml:space="preserve">"Net Sales" shall mean gross sales </w:t>
      </w:r>
      <w:r w:rsidR="00F91F1D">
        <w:rPr>
          <w:rFonts w:ascii="Calibri" w:eastAsia="MS Mincho" w:hAnsi="Calibri" w:cs="Times New Roman"/>
          <w:sz w:val="22"/>
          <w:szCs w:val="22"/>
        </w:rPr>
        <w:t xml:space="preserve">of access codes to the Simulation </w:t>
      </w:r>
      <w:r w:rsidR="00F91F1D" w:rsidRPr="00F91F1D">
        <w:rPr>
          <w:rFonts w:ascii="Calibri" w:eastAsia="MS Mincho" w:hAnsi="Calibri" w:cs="Times New Roman"/>
          <w:sz w:val="22"/>
          <w:szCs w:val="22"/>
        </w:rPr>
        <w:t>(or, if CL sells access codes to the Simulation together with any other item or items at a single undistinguished price, the portion of the gross sales for such single price sale that CL reasonably attributes to the Simulation)</w:t>
      </w:r>
      <w:r w:rsidR="00F91F1D">
        <w:rPr>
          <w:rFonts w:ascii="Calibri" w:eastAsia="MS Mincho" w:hAnsi="Calibri" w:cs="Times New Roman"/>
          <w:i/>
          <w:sz w:val="22"/>
          <w:szCs w:val="22"/>
        </w:rPr>
        <w:t xml:space="preserve"> </w:t>
      </w:r>
      <w:r>
        <w:rPr>
          <w:rFonts w:ascii="Calibri" w:eastAsia="MS Mincho" w:hAnsi="Calibri" w:cs="Times New Roman"/>
          <w:sz w:val="22"/>
          <w:szCs w:val="22"/>
        </w:rPr>
        <w:t>during the applicable</w:t>
      </w:r>
      <w:r w:rsidRPr="006F6C6A">
        <w:rPr>
          <w:rFonts w:ascii="Calibri" w:eastAsia="MS Mincho" w:hAnsi="Calibri" w:cs="Times New Roman"/>
          <w:sz w:val="22"/>
          <w:szCs w:val="22"/>
        </w:rPr>
        <w:t xml:space="preserve"> </w:t>
      </w:r>
      <w:r>
        <w:rPr>
          <w:rFonts w:ascii="Calibri" w:eastAsia="MS Mincho" w:hAnsi="Calibri" w:cs="Times New Roman"/>
          <w:sz w:val="22"/>
          <w:szCs w:val="22"/>
        </w:rPr>
        <w:t xml:space="preserve">Calendar Year, </w:t>
      </w:r>
      <w:r w:rsidRPr="006F6C6A">
        <w:rPr>
          <w:rFonts w:ascii="Calibri" w:eastAsia="MS Mincho" w:hAnsi="Calibri" w:cs="Times New Roman"/>
          <w:sz w:val="22"/>
          <w:szCs w:val="22"/>
        </w:rPr>
        <w:t>less any credits or refunds for returns</w:t>
      </w:r>
      <w:r>
        <w:rPr>
          <w:rFonts w:ascii="Calibri" w:eastAsia="MS Mincho" w:hAnsi="Calibri" w:cs="Times New Roman"/>
          <w:sz w:val="22"/>
          <w:szCs w:val="22"/>
        </w:rPr>
        <w:t xml:space="preserve">.   </w:t>
      </w:r>
    </w:p>
    <w:p w:rsidR="006205A2" w:rsidRDefault="006205A2" w:rsidP="006205A2">
      <w:pPr>
        <w:pStyle w:val="PlainText"/>
        <w:ind w:left="720" w:hanging="360"/>
        <w:jc w:val="both"/>
        <w:rPr>
          <w:rFonts w:ascii="Calibri" w:eastAsia="MS Mincho" w:hAnsi="Calibri" w:cs="Times New Roman"/>
          <w:sz w:val="22"/>
          <w:szCs w:val="22"/>
        </w:rPr>
      </w:pPr>
    </w:p>
    <w:p w:rsidR="006205A2" w:rsidRDefault="006205A2" w:rsidP="006205A2">
      <w:pPr>
        <w:pStyle w:val="PlainText"/>
        <w:ind w:left="720" w:hanging="360"/>
        <w:jc w:val="both"/>
        <w:rPr>
          <w:rFonts w:ascii="Calibri" w:eastAsia="MS Mincho" w:hAnsi="Calibri" w:cs="Times New Roman"/>
          <w:sz w:val="22"/>
          <w:szCs w:val="22"/>
        </w:rPr>
      </w:pPr>
      <w:r>
        <w:rPr>
          <w:rFonts w:ascii="Calibri" w:eastAsia="MS Mincho" w:hAnsi="Calibri" w:cs="Times New Roman"/>
          <w:sz w:val="22"/>
          <w:szCs w:val="22"/>
        </w:rPr>
        <w:tab/>
      </w:r>
      <w:r>
        <w:rPr>
          <w:rFonts w:ascii="Calibri" w:eastAsia="MS Mincho" w:hAnsi="Calibri" w:cs="Times New Roman"/>
          <w:sz w:val="22"/>
          <w:szCs w:val="22"/>
        </w:rPr>
        <w:tab/>
        <w:t>Calendar Year 2015:</w:t>
      </w:r>
    </w:p>
    <w:p w:rsidR="006205A2" w:rsidDel="00E76742" w:rsidRDefault="006205A2">
      <w:pPr>
        <w:pStyle w:val="PlainText"/>
        <w:ind w:left="720"/>
        <w:jc w:val="both"/>
        <w:rPr>
          <w:del w:id="33" w:author="Doug Donovan" w:date="2014-06-23T07:29:00Z"/>
          <w:rFonts w:ascii="Calibri" w:eastAsia="MS Mincho" w:hAnsi="Calibri" w:cs="Times New Roman"/>
          <w:sz w:val="22"/>
          <w:szCs w:val="22"/>
        </w:rPr>
      </w:pPr>
      <w:r>
        <w:rPr>
          <w:rFonts w:ascii="Calibri" w:eastAsia="MS Mincho" w:hAnsi="Calibri" w:cs="Times New Roman"/>
          <w:sz w:val="22"/>
          <w:szCs w:val="22"/>
        </w:rPr>
        <w:tab/>
        <w:t xml:space="preserve">30% </w:t>
      </w:r>
    </w:p>
    <w:p w:rsidR="006205A2" w:rsidRDefault="006205A2" w:rsidP="00E76742">
      <w:pPr>
        <w:pStyle w:val="PlainText"/>
        <w:ind w:left="720"/>
        <w:jc w:val="both"/>
        <w:rPr>
          <w:rFonts w:ascii="Calibri" w:eastAsia="MS Mincho" w:hAnsi="Calibri" w:cs="Times New Roman"/>
          <w:sz w:val="22"/>
          <w:szCs w:val="22"/>
        </w:rPr>
        <w:pPrChange w:id="34" w:author="Doug Donovan" w:date="2014-06-23T07:29:00Z">
          <w:pPr>
            <w:pStyle w:val="PlainText"/>
            <w:ind w:left="720"/>
            <w:jc w:val="both"/>
          </w:pPr>
        </w:pPrChange>
      </w:pPr>
    </w:p>
    <w:p w:rsidR="006205A2" w:rsidRDefault="006205A2" w:rsidP="006205A2">
      <w:pPr>
        <w:pStyle w:val="PlainText"/>
        <w:ind w:left="720"/>
        <w:jc w:val="both"/>
        <w:rPr>
          <w:rFonts w:ascii="Calibri" w:eastAsia="MS Mincho" w:hAnsi="Calibri" w:cs="Times New Roman"/>
          <w:sz w:val="22"/>
          <w:szCs w:val="22"/>
        </w:rPr>
      </w:pPr>
      <w:r>
        <w:rPr>
          <w:rFonts w:ascii="Calibri" w:eastAsia="MS Mincho" w:hAnsi="Calibri" w:cs="Times New Roman"/>
          <w:sz w:val="22"/>
          <w:szCs w:val="22"/>
        </w:rPr>
        <w:tab/>
        <w:t>Calendar Year 2016:</w:t>
      </w:r>
    </w:p>
    <w:p w:rsidR="006205A2" w:rsidRDefault="006205A2" w:rsidP="006205A2">
      <w:pPr>
        <w:pStyle w:val="PlainText"/>
        <w:ind w:left="720"/>
        <w:jc w:val="both"/>
        <w:rPr>
          <w:rFonts w:ascii="Calibri" w:eastAsia="MS Mincho" w:hAnsi="Calibri" w:cs="Times New Roman"/>
          <w:sz w:val="22"/>
          <w:szCs w:val="22"/>
        </w:rPr>
      </w:pPr>
      <w:r>
        <w:rPr>
          <w:rFonts w:ascii="Calibri" w:eastAsia="MS Mincho" w:hAnsi="Calibri" w:cs="Times New Roman"/>
          <w:sz w:val="22"/>
          <w:szCs w:val="22"/>
        </w:rPr>
        <w:tab/>
        <w:t xml:space="preserve">25% </w:t>
      </w:r>
    </w:p>
    <w:p w:rsidR="006205A2" w:rsidRDefault="006205A2" w:rsidP="006205A2">
      <w:pPr>
        <w:pStyle w:val="PlainText"/>
        <w:ind w:left="720"/>
        <w:jc w:val="both"/>
        <w:rPr>
          <w:rFonts w:ascii="Calibri" w:eastAsia="MS Mincho" w:hAnsi="Calibri" w:cs="Times New Roman"/>
          <w:sz w:val="22"/>
          <w:szCs w:val="22"/>
        </w:rPr>
      </w:pPr>
      <w:r>
        <w:rPr>
          <w:rFonts w:ascii="Calibri" w:eastAsia="MS Mincho" w:hAnsi="Calibri" w:cs="Times New Roman"/>
          <w:sz w:val="22"/>
          <w:szCs w:val="22"/>
        </w:rPr>
        <w:tab/>
        <w:t>Calendar Year 2017:</w:t>
      </w:r>
    </w:p>
    <w:p w:rsidR="00E76742" w:rsidRDefault="006205A2" w:rsidP="006205A2">
      <w:pPr>
        <w:pStyle w:val="PlainText"/>
        <w:ind w:left="720"/>
        <w:jc w:val="both"/>
        <w:rPr>
          <w:ins w:id="35" w:author="Doug Donovan" w:date="2014-06-23T07:29:00Z"/>
          <w:rFonts w:ascii="Calibri" w:eastAsia="MS Mincho" w:hAnsi="Calibri" w:cs="Times New Roman"/>
          <w:sz w:val="22"/>
          <w:szCs w:val="22"/>
        </w:rPr>
      </w:pPr>
      <w:r>
        <w:rPr>
          <w:rFonts w:ascii="Calibri" w:eastAsia="MS Mincho" w:hAnsi="Calibri" w:cs="Times New Roman"/>
          <w:sz w:val="22"/>
          <w:szCs w:val="22"/>
        </w:rPr>
        <w:tab/>
      </w:r>
      <w:r w:rsidR="00FC608E">
        <w:rPr>
          <w:rFonts w:ascii="Calibri" w:eastAsia="MS Mincho" w:hAnsi="Calibri" w:cs="Times New Roman"/>
          <w:sz w:val="22"/>
          <w:szCs w:val="22"/>
        </w:rPr>
        <w:t>20</w:t>
      </w:r>
      <w:r>
        <w:rPr>
          <w:rFonts w:ascii="Calibri" w:eastAsia="MS Mincho" w:hAnsi="Calibri" w:cs="Times New Roman"/>
          <w:sz w:val="22"/>
          <w:szCs w:val="22"/>
        </w:rPr>
        <w:t>%</w:t>
      </w:r>
      <w:r>
        <w:rPr>
          <w:rFonts w:ascii="Calibri" w:eastAsia="MS Mincho" w:hAnsi="Calibri" w:cs="Times New Roman"/>
          <w:sz w:val="22"/>
          <w:szCs w:val="22"/>
        </w:rPr>
        <w:tab/>
      </w:r>
      <w:r>
        <w:rPr>
          <w:rFonts w:ascii="Calibri" w:eastAsia="MS Mincho" w:hAnsi="Calibri" w:cs="Times New Roman"/>
          <w:sz w:val="22"/>
          <w:szCs w:val="22"/>
        </w:rPr>
        <w:tab/>
      </w:r>
    </w:p>
    <w:p w:rsidR="006205A2" w:rsidRDefault="006205A2" w:rsidP="00E76742">
      <w:pPr>
        <w:pStyle w:val="PlainText"/>
        <w:ind w:left="720" w:firstLine="720"/>
        <w:jc w:val="both"/>
        <w:rPr>
          <w:rFonts w:ascii="Calibri" w:eastAsia="MS Mincho" w:hAnsi="Calibri" w:cs="Times New Roman"/>
          <w:sz w:val="22"/>
          <w:szCs w:val="22"/>
        </w:rPr>
        <w:pPrChange w:id="36" w:author="Doug Donovan" w:date="2014-06-23T07:29:00Z">
          <w:pPr>
            <w:pStyle w:val="PlainText"/>
            <w:ind w:left="720"/>
            <w:jc w:val="both"/>
          </w:pPr>
        </w:pPrChange>
      </w:pPr>
      <w:r>
        <w:rPr>
          <w:rFonts w:ascii="Calibri" w:eastAsia="MS Mincho" w:hAnsi="Calibri" w:cs="Times New Roman"/>
          <w:sz w:val="22"/>
          <w:szCs w:val="22"/>
        </w:rPr>
        <w:t>Calendar Year 2018 and Beyond</w:t>
      </w:r>
    </w:p>
    <w:p w:rsidR="006205A2" w:rsidRDefault="006205A2" w:rsidP="006205A2">
      <w:pPr>
        <w:pStyle w:val="PlainText"/>
        <w:ind w:left="720"/>
        <w:jc w:val="both"/>
        <w:rPr>
          <w:rFonts w:ascii="Calibri" w:eastAsia="MS Mincho" w:hAnsi="Calibri" w:cs="Times New Roman"/>
          <w:sz w:val="22"/>
          <w:szCs w:val="22"/>
        </w:rPr>
      </w:pPr>
      <w:r>
        <w:rPr>
          <w:rFonts w:ascii="Calibri" w:eastAsia="MS Mincho" w:hAnsi="Calibri" w:cs="Times New Roman"/>
          <w:sz w:val="22"/>
          <w:szCs w:val="22"/>
        </w:rPr>
        <w:tab/>
      </w:r>
      <w:r w:rsidR="00FC608E">
        <w:rPr>
          <w:rFonts w:ascii="Calibri" w:eastAsia="MS Mincho" w:hAnsi="Calibri" w:cs="Times New Roman"/>
          <w:sz w:val="22"/>
          <w:szCs w:val="22"/>
        </w:rPr>
        <w:t>15</w:t>
      </w:r>
      <w:r>
        <w:rPr>
          <w:rFonts w:ascii="Calibri" w:eastAsia="MS Mincho" w:hAnsi="Calibri" w:cs="Times New Roman"/>
          <w:sz w:val="22"/>
          <w:szCs w:val="22"/>
        </w:rPr>
        <w:t xml:space="preserve">% </w:t>
      </w:r>
    </w:p>
    <w:p w:rsidR="006205A2" w:rsidRDefault="006205A2" w:rsidP="006205A2">
      <w:pPr>
        <w:pStyle w:val="PlainText"/>
        <w:ind w:left="720" w:hanging="360"/>
        <w:jc w:val="both"/>
        <w:rPr>
          <w:rFonts w:ascii="Calibri" w:eastAsia="MS Mincho" w:hAnsi="Calibri" w:cs="Times New Roman"/>
          <w:sz w:val="22"/>
          <w:szCs w:val="22"/>
        </w:rPr>
      </w:pPr>
    </w:p>
    <w:p w:rsidR="006205A2" w:rsidRDefault="006205A2" w:rsidP="006205A2">
      <w:pPr>
        <w:pStyle w:val="PlainText"/>
        <w:jc w:val="both"/>
        <w:rPr>
          <w:rFonts w:ascii="Calibri" w:eastAsia="MS Mincho" w:hAnsi="Calibri" w:cs="Times New Roman"/>
          <w:sz w:val="22"/>
          <w:szCs w:val="22"/>
        </w:rPr>
      </w:pPr>
      <w:r>
        <w:rPr>
          <w:rFonts w:ascii="Calibri" w:eastAsia="MS Mincho" w:hAnsi="Calibri" w:cs="Times New Roman"/>
          <w:sz w:val="22"/>
          <w:szCs w:val="22"/>
        </w:rPr>
        <w:t>For the purposes of clarification and to avoid confusion, the Calendar year is the 12 month period following product launch.</w:t>
      </w:r>
    </w:p>
    <w:p w:rsidR="006205A2" w:rsidRDefault="006205A2" w:rsidP="006205A2">
      <w:pPr>
        <w:pStyle w:val="PlainText"/>
        <w:jc w:val="both"/>
        <w:rPr>
          <w:rFonts w:ascii="Calibri" w:eastAsia="MS Mincho" w:hAnsi="Calibri" w:cs="Times New Roman"/>
          <w:sz w:val="22"/>
          <w:szCs w:val="22"/>
        </w:rPr>
      </w:pPr>
    </w:p>
    <w:p w:rsidR="006205A2" w:rsidRPr="006F6C6A" w:rsidRDefault="006205A2" w:rsidP="006205A2">
      <w:pPr>
        <w:pStyle w:val="PlainText"/>
        <w:jc w:val="both"/>
        <w:rPr>
          <w:rFonts w:ascii="Calibri" w:eastAsia="MS Mincho" w:hAnsi="Calibri" w:cs="Times New Roman"/>
          <w:sz w:val="22"/>
          <w:szCs w:val="22"/>
        </w:rPr>
      </w:pPr>
      <w:r w:rsidRPr="006F6C6A">
        <w:rPr>
          <w:rFonts w:ascii="Calibri" w:eastAsia="MS Mincho" w:hAnsi="Calibri" w:cs="Times New Roman"/>
          <w:sz w:val="22"/>
          <w:szCs w:val="22"/>
        </w:rPr>
        <w:t xml:space="preserve">Without attempting to define or limit any other rights it may have under this Agreement, CL expressly reserves the right to, in its sole discretion, fix or alter the prices at which access </w:t>
      </w:r>
      <w:r>
        <w:rPr>
          <w:rFonts w:ascii="Calibri" w:eastAsia="MS Mincho" w:hAnsi="Calibri" w:cs="Times New Roman"/>
          <w:sz w:val="22"/>
          <w:szCs w:val="22"/>
        </w:rPr>
        <w:t xml:space="preserve">the Simulations </w:t>
      </w:r>
      <w:r w:rsidRPr="006F6C6A">
        <w:rPr>
          <w:rFonts w:ascii="Calibri" w:eastAsia="MS Mincho" w:hAnsi="Calibri" w:cs="Times New Roman"/>
          <w:sz w:val="22"/>
          <w:szCs w:val="22"/>
        </w:rPr>
        <w:t>shall be sold</w:t>
      </w:r>
      <w:r>
        <w:rPr>
          <w:rFonts w:ascii="Calibri" w:eastAsia="MS Mincho" w:hAnsi="Calibri" w:cs="Times New Roman"/>
          <w:sz w:val="22"/>
          <w:szCs w:val="22"/>
        </w:rPr>
        <w:t>. Sales of access to different Interplay Simulations shall not be aggregated for purposes of the royalty thresholds set forth above.</w:t>
      </w:r>
    </w:p>
    <w:p w:rsidR="006205A2" w:rsidRDefault="006205A2" w:rsidP="006205A2">
      <w:pPr>
        <w:spacing w:after="0"/>
        <w:rPr>
          <w:rFonts w:cs="Calibri"/>
        </w:rPr>
      </w:pPr>
    </w:p>
    <w:p w:rsidR="006205A2" w:rsidRDefault="006205A2" w:rsidP="006205A2">
      <w:pPr>
        <w:spacing w:after="0"/>
        <w:rPr>
          <w:rFonts w:cs="Calibri"/>
        </w:rPr>
      </w:pPr>
      <w:r>
        <w:rPr>
          <w:rFonts w:cs="Calibri"/>
        </w:rPr>
        <w:t xml:space="preserve">ii) </w:t>
      </w:r>
      <w:r>
        <w:rPr>
          <w:rFonts w:cs="Calibri"/>
        </w:rPr>
        <w:tab/>
      </w:r>
      <w:r w:rsidRPr="001E75B8">
        <w:rPr>
          <w:rFonts w:cs="Calibri"/>
        </w:rPr>
        <w:t xml:space="preserve">No payment shall be paid on complimentary copies of </w:t>
      </w:r>
      <w:r w:rsidR="00AC34C1">
        <w:rPr>
          <w:rFonts w:cs="Calibri"/>
        </w:rPr>
        <w:t xml:space="preserve">the </w:t>
      </w:r>
      <w:r w:rsidRPr="001E75B8">
        <w:rPr>
          <w:rFonts w:cs="Calibri"/>
        </w:rPr>
        <w:t>Simulation furnished</w:t>
      </w:r>
      <w:r>
        <w:rPr>
          <w:rFonts w:cs="Calibri"/>
        </w:rPr>
        <w:t xml:space="preserve"> </w:t>
      </w:r>
      <w:r w:rsidRPr="001E75B8">
        <w:rPr>
          <w:rFonts w:cs="Calibri"/>
        </w:rPr>
        <w:t>to Interplay or to third parties, including, without limitation, copies furnished for</w:t>
      </w:r>
      <w:r>
        <w:rPr>
          <w:rFonts w:cs="Calibri"/>
        </w:rPr>
        <w:t xml:space="preserve"> </w:t>
      </w:r>
      <w:r w:rsidRPr="001E75B8">
        <w:rPr>
          <w:rFonts w:cs="Calibri"/>
        </w:rPr>
        <w:t>advertising, review or sales/promotional purposes.</w:t>
      </w:r>
    </w:p>
    <w:p w:rsidR="006205A2" w:rsidRDefault="006205A2" w:rsidP="006205A2">
      <w:pPr>
        <w:spacing w:after="0"/>
        <w:rPr>
          <w:rFonts w:cs="Calibri"/>
        </w:rPr>
      </w:pPr>
    </w:p>
    <w:p w:rsidR="006205A2" w:rsidRPr="001E75B8" w:rsidRDefault="006205A2" w:rsidP="006205A2">
      <w:pPr>
        <w:spacing w:after="0"/>
        <w:rPr>
          <w:rFonts w:cs="Calibri"/>
        </w:rPr>
      </w:pPr>
      <w:r>
        <w:rPr>
          <w:rFonts w:cs="Calibri"/>
        </w:rPr>
        <w:t>iii)</w:t>
      </w:r>
      <w:r>
        <w:rPr>
          <w:rFonts w:cs="Calibri"/>
        </w:rPr>
        <w:tab/>
      </w:r>
      <w:r w:rsidRPr="00F8026C">
        <w:rPr>
          <w:rFonts w:cs="Calibri"/>
          <w:b/>
          <w:i/>
          <w:u w:val="single"/>
        </w:rPr>
        <w:t>Payments; Reporting</w:t>
      </w:r>
      <w:r w:rsidRPr="001E75B8">
        <w:rPr>
          <w:rFonts w:cs="Calibri"/>
        </w:rPr>
        <w:t xml:space="preserve">. CL shall report semi-annually on the distribution of </w:t>
      </w:r>
      <w:r w:rsidR="00AC34C1">
        <w:rPr>
          <w:rFonts w:cs="Calibri"/>
        </w:rPr>
        <w:t xml:space="preserve">the </w:t>
      </w:r>
      <w:r w:rsidRPr="001E75B8">
        <w:rPr>
          <w:rFonts w:cs="Calibri"/>
        </w:rPr>
        <w:t xml:space="preserve">Simulation within sixty-five (65) days of the end of June and </w:t>
      </w:r>
      <w:r>
        <w:rPr>
          <w:rFonts w:cs="Calibri"/>
        </w:rPr>
        <w:t>Dec</w:t>
      </w:r>
      <w:r w:rsidRPr="001E75B8">
        <w:rPr>
          <w:rFonts w:cs="Calibri"/>
        </w:rPr>
        <w:t>ember each year</w:t>
      </w:r>
      <w:r>
        <w:rPr>
          <w:rFonts w:cs="Calibri"/>
        </w:rPr>
        <w:t xml:space="preserve"> </w:t>
      </w:r>
      <w:r w:rsidRPr="001E75B8">
        <w:rPr>
          <w:rFonts w:cs="Calibri"/>
        </w:rPr>
        <w:t>during the term of this Agreement. With each report, CL shall make payment for the</w:t>
      </w:r>
      <w:r>
        <w:rPr>
          <w:rFonts w:cs="Calibri"/>
        </w:rPr>
        <w:t xml:space="preserve"> </w:t>
      </w:r>
      <w:r w:rsidRPr="001E75B8">
        <w:rPr>
          <w:rFonts w:cs="Calibri"/>
        </w:rPr>
        <w:t>balance shown to be due. If the balance due Interplay for any settlement period is</w:t>
      </w:r>
      <w:r>
        <w:rPr>
          <w:rFonts w:cs="Calibri"/>
        </w:rPr>
        <w:t xml:space="preserve"> </w:t>
      </w:r>
      <w:r w:rsidRPr="001E75B8">
        <w:rPr>
          <w:rFonts w:cs="Calibri"/>
        </w:rPr>
        <w:t>less than fifty dollars ($50.00), CL will make no payment until the next settlement</w:t>
      </w:r>
      <w:r>
        <w:rPr>
          <w:rFonts w:cs="Calibri"/>
        </w:rPr>
        <w:t xml:space="preserve"> </w:t>
      </w:r>
      <w:r w:rsidRPr="001E75B8">
        <w:rPr>
          <w:rFonts w:cs="Calibri"/>
        </w:rPr>
        <w:t>period at the end of which the cumulative balance has reached at least fifty dollars</w:t>
      </w:r>
      <w:r>
        <w:rPr>
          <w:rFonts w:cs="Calibri"/>
        </w:rPr>
        <w:t xml:space="preserve"> </w:t>
      </w:r>
      <w:r w:rsidRPr="001E75B8">
        <w:rPr>
          <w:rFonts w:cs="Calibri"/>
        </w:rPr>
        <w:t>($50.00).</w:t>
      </w:r>
      <w:r>
        <w:rPr>
          <w:rFonts w:cs="Calibri"/>
        </w:rPr>
        <w:t xml:space="preserve"> </w:t>
      </w:r>
    </w:p>
    <w:p w:rsidR="006205A2" w:rsidRDefault="006205A2" w:rsidP="006205A2">
      <w:pPr>
        <w:spacing w:after="0"/>
        <w:rPr>
          <w:rFonts w:cs="Calibri"/>
        </w:rPr>
      </w:pPr>
      <w:r w:rsidRPr="001E75B8">
        <w:rPr>
          <w:rFonts w:cs="Calibri"/>
        </w:rPr>
        <w:t>Any overpayment of fees due to returns, and any advances, grants or amounts of any</w:t>
      </w:r>
      <w:r>
        <w:rPr>
          <w:rFonts w:cs="Calibri"/>
        </w:rPr>
        <w:t xml:space="preserve"> </w:t>
      </w:r>
      <w:r w:rsidRPr="001E75B8">
        <w:rPr>
          <w:rFonts w:cs="Calibri"/>
        </w:rPr>
        <w:t>nature that Interplay may owe CL, whether under this Agreement or otherwise, shall</w:t>
      </w:r>
      <w:r>
        <w:rPr>
          <w:rFonts w:cs="Calibri"/>
        </w:rPr>
        <w:t xml:space="preserve"> </w:t>
      </w:r>
      <w:r w:rsidRPr="001E75B8">
        <w:rPr>
          <w:rFonts w:cs="Calibri"/>
        </w:rPr>
        <w:t>be retained for CL's own account from all royalties or other payments otherwise due</w:t>
      </w:r>
      <w:r>
        <w:rPr>
          <w:rFonts w:cs="Calibri"/>
        </w:rPr>
        <w:t xml:space="preserve"> </w:t>
      </w:r>
      <w:r w:rsidRPr="001E75B8">
        <w:rPr>
          <w:rFonts w:cs="Calibri"/>
        </w:rPr>
        <w:t xml:space="preserve">Interplay </w:t>
      </w:r>
      <w:r w:rsidR="00AC34C1">
        <w:rPr>
          <w:rFonts w:cs="Calibri"/>
        </w:rPr>
        <w:t>under</w:t>
      </w:r>
      <w:r w:rsidR="00AC34C1" w:rsidRPr="001E75B8">
        <w:rPr>
          <w:rFonts w:cs="Calibri"/>
        </w:rPr>
        <w:t xml:space="preserve"> </w:t>
      </w:r>
      <w:r w:rsidRPr="001E75B8">
        <w:rPr>
          <w:rFonts w:cs="Calibri"/>
        </w:rPr>
        <w:t>this Agreement between Interplay and CL.</w:t>
      </w:r>
    </w:p>
    <w:p w:rsidR="006205A2" w:rsidRDefault="006205A2" w:rsidP="006205A2">
      <w:pPr>
        <w:spacing w:after="0"/>
        <w:rPr>
          <w:rFonts w:cs="Calibri"/>
        </w:rPr>
      </w:pPr>
    </w:p>
    <w:p w:rsidR="001F0936" w:rsidRDefault="001F0936" w:rsidP="001F0936">
      <w:pPr>
        <w:spacing w:after="0"/>
        <w:rPr>
          <w:rFonts w:cs="Calibri"/>
        </w:rPr>
      </w:pPr>
    </w:p>
    <w:p w:rsidR="001F0936" w:rsidRPr="004B16BA" w:rsidRDefault="001F0936" w:rsidP="007D5E02">
      <w:pPr>
        <w:spacing w:after="0"/>
        <w:rPr>
          <w:rFonts w:cs="Calibri"/>
        </w:rPr>
      </w:pPr>
      <w:r>
        <w:rPr>
          <w:rFonts w:cs="Calibri"/>
        </w:rPr>
        <w:t xml:space="preserve"> </w:t>
      </w:r>
    </w:p>
    <w:p w:rsidR="00FD47E1" w:rsidRDefault="00FD47E1">
      <w:pPr>
        <w:spacing w:after="0" w:line="240" w:lineRule="auto"/>
        <w:rPr>
          <w:ins w:id="37" w:author="CL User" w:date="2014-06-20T11:57:00Z"/>
          <w:rFonts w:cs="Calibri"/>
          <w:b/>
        </w:rPr>
      </w:pPr>
      <w:ins w:id="38" w:author="CL User" w:date="2014-06-20T11:57:00Z">
        <w:r>
          <w:rPr>
            <w:rFonts w:cs="Calibri"/>
            <w:b/>
          </w:rPr>
          <w:lastRenderedPageBreak/>
          <w:br w:type="page"/>
        </w:r>
      </w:ins>
    </w:p>
    <w:p w:rsidR="004B16BA" w:rsidRPr="00D315B5" w:rsidRDefault="004B16BA" w:rsidP="004B16BA">
      <w:pPr>
        <w:rPr>
          <w:rFonts w:cs="Calibri"/>
        </w:rPr>
      </w:pPr>
      <w:r w:rsidRPr="004B16BA">
        <w:rPr>
          <w:rFonts w:cs="Calibri"/>
          <w:b/>
        </w:rPr>
        <w:lastRenderedPageBreak/>
        <w:t>IN WITNESS WHEREOF</w:t>
      </w:r>
      <w:r w:rsidRPr="004B16BA">
        <w:rPr>
          <w:rFonts w:cs="Calibri"/>
        </w:rPr>
        <w:t xml:space="preserve">, the parties hereto have caused this Statement of Work to be effective as of </w:t>
      </w:r>
      <w:r w:rsidR="00FD47E1">
        <w:rPr>
          <w:rFonts w:cs="Calibri"/>
        </w:rPr>
        <w:t>June 20, 2014</w:t>
      </w:r>
      <w:r w:rsidRPr="004B16BA">
        <w:rPr>
          <w:rFonts w:cs="Calibri"/>
        </w:rPr>
        <w:t>.</w:t>
      </w:r>
    </w:p>
    <w:p w:rsidR="004B16BA" w:rsidRPr="004B16BA" w:rsidRDefault="004B16BA" w:rsidP="004B16BA">
      <w:pPr>
        <w:rPr>
          <w:rFonts w:cs="Calibri"/>
          <w:b/>
          <w:i/>
          <w:caps/>
        </w:rPr>
      </w:pPr>
      <w:r w:rsidRPr="004B16BA">
        <w:rPr>
          <w:rFonts w:cs="Calibri"/>
        </w:rPr>
        <w:t>CENGAGE LEARNING</w:t>
      </w:r>
      <w:r w:rsidR="00AC34C1">
        <w:rPr>
          <w:rFonts w:cs="Calibri"/>
        </w:rPr>
        <w:t>,</w:t>
      </w:r>
      <w:r w:rsidRPr="004B16BA">
        <w:rPr>
          <w:rFonts w:cs="Calibri"/>
        </w:rPr>
        <w:t xml:space="preserve"> INC.</w:t>
      </w:r>
      <w:r w:rsidRPr="004B16BA">
        <w:rPr>
          <w:rFonts w:cs="Calibri"/>
          <w:b/>
          <w:i/>
          <w:caps/>
        </w:rPr>
        <w:tab/>
      </w:r>
      <w:r w:rsidR="000B5214">
        <w:rPr>
          <w:rFonts w:cs="Calibri"/>
          <w:b/>
          <w:i/>
          <w:caps/>
        </w:rPr>
        <w:tab/>
      </w:r>
      <w:r w:rsidR="000B5214">
        <w:rPr>
          <w:rFonts w:cs="Calibri"/>
          <w:b/>
          <w:i/>
          <w:caps/>
        </w:rPr>
        <w:tab/>
      </w:r>
      <w:r w:rsidRPr="004B16BA">
        <w:rPr>
          <w:rFonts w:cs="Calibri"/>
          <w:b/>
          <w:i/>
          <w:caps/>
        </w:rPr>
        <w:tab/>
      </w:r>
      <w:r w:rsidRPr="004B16BA">
        <w:rPr>
          <w:rFonts w:cs="Calibri"/>
        </w:rPr>
        <w:t>INTERPLAY ENERGY, LLC</w:t>
      </w:r>
    </w:p>
    <w:p w:rsidR="004B16BA" w:rsidRPr="004B16BA" w:rsidRDefault="004B16BA" w:rsidP="004B16BA">
      <w:pPr>
        <w:spacing w:after="120"/>
        <w:rPr>
          <w:rFonts w:cs="Calibri"/>
          <w:u w:val="single"/>
        </w:rPr>
      </w:pPr>
      <w:r w:rsidRPr="004B16BA">
        <w:rPr>
          <w:rFonts w:cs="Calibri"/>
        </w:rPr>
        <w:t>By:</w:t>
      </w:r>
      <w:r w:rsidRPr="004B16BA">
        <w:rPr>
          <w:rFonts w:cs="Calibri"/>
        </w:rPr>
        <w:tab/>
      </w:r>
      <w:r w:rsidRPr="004B16BA">
        <w:rPr>
          <w:rFonts w:cs="Calibri"/>
          <w:u w:val="single"/>
        </w:rPr>
        <w:tab/>
      </w:r>
      <w:r w:rsidRPr="004B16BA">
        <w:rPr>
          <w:rFonts w:cs="Calibri"/>
          <w:u w:val="single"/>
        </w:rPr>
        <w:tab/>
      </w:r>
      <w:r w:rsidRPr="004B16BA">
        <w:rPr>
          <w:rFonts w:cs="Calibri"/>
          <w:u w:val="single"/>
        </w:rPr>
        <w:tab/>
      </w:r>
      <w:r w:rsidRPr="004B16BA">
        <w:rPr>
          <w:rFonts w:cs="Calibri"/>
          <w:u w:val="single"/>
        </w:rPr>
        <w:tab/>
      </w:r>
      <w:r w:rsidRPr="004B16BA">
        <w:rPr>
          <w:rFonts w:cs="Calibri"/>
        </w:rPr>
        <w:tab/>
      </w:r>
      <w:r w:rsidRPr="004B16BA">
        <w:rPr>
          <w:rFonts w:cs="Calibri"/>
        </w:rPr>
        <w:tab/>
        <w:t xml:space="preserve">By: </w:t>
      </w:r>
      <w:r w:rsidRPr="004B16BA">
        <w:rPr>
          <w:rFonts w:cs="Calibri"/>
          <w:u w:val="single"/>
        </w:rPr>
        <w:tab/>
      </w:r>
      <w:r w:rsidRPr="004B16BA">
        <w:rPr>
          <w:rFonts w:cs="Calibri"/>
          <w:u w:val="single"/>
        </w:rPr>
        <w:tab/>
      </w:r>
      <w:r w:rsidRPr="004B16BA">
        <w:rPr>
          <w:rFonts w:cs="Calibri"/>
          <w:u w:val="single"/>
        </w:rPr>
        <w:tab/>
      </w:r>
      <w:r w:rsidRPr="004B16BA">
        <w:rPr>
          <w:rFonts w:cs="Calibri"/>
          <w:u w:val="single"/>
        </w:rPr>
        <w:tab/>
      </w:r>
      <w:r w:rsidRPr="004B16BA">
        <w:rPr>
          <w:rFonts w:cs="Calibri"/>
          <w:u w:val="single"/>
        </w:rPr>
        <w:tab/>
      </w:r>
    </w:p>
    <w:p w:rsidR="004B16BA" w:rsidRPr="004B16BA" w:rsidRDefault="004B16BA" w:rsidP="004B16BA">
      <w:pPr>
        <w:spacing w:after="120"/>
        <w:rPr>
          <w:rFonts w:cs="Calibri"/>
        </w:rPr>
      </w:pPr>
      <w:r w:rsidRPr="004B16BA">
        <w:rPr>
          <w:rFonts w:cs="Calibri"/>
        </w:rPr>
        <w:t>Name:</w:t>
      </w:r>
      <w:r w:rsidRPr="004B16BA">
        <w:rPr>
          <w:rFonts w:cs="Calibri"/>
        </w:rPr>
        <w:tab/>
      </w:r>
      <w:r w:rsidRPr="004B16BA">
        <w:rPr>
          <w:rFonts w:cs="Calibri"/>
          <w:u w:val="single"/>
        </w:rPr>
        <w:tab/>
      </w:r>
      <w:r w:rsidRPr="004B16BA">
        <w:rPr>
          <w:rFonts w:cs="Calibri"/>
          <w:u w:val="single"/>
        </w:rPr>
        <w:tab/>
      </w:r>
      <w:r w:rsidRPr="004B16BA">
        <w:rPr>
          <w:rFonts w:cs="Calibri"/>
          <w:u w:val="single"/>
        </w:rPr>
        <w:tab/>
      </w:r>
      <w:r w:rsidRPr="004B16BA">
        <w:rPr>
          <w:rFonts w:cs="Calibri"/>
          <w:u w:val="single"/>
        </w:rPr>
        <w:tab/>
      </w:r>
      <w:r w:rsidRPr="004B16BA">
        <w:rPr>
          <w:rFonts w:cs="Calibri"/>
        </w:rPr>
        <w:tab/>
      </w:r>
      <w:r w:rsidRPr="004B16BA">
        <w:rPr>
          <w:rFonts w:cs="Calibri"/>
        </w:rPr>
        <w:tab/>
        <w:t>Name:</w:t>
      </w:r>
      <w:r w:rsidRPr="004B16BA">
        <w:rPr>
          <w:rFonts w:cs="Calibri"/>
        </w:rPr>
        <w:tab/>
      </w:r>
      <w:r w:rsidRPr="004B16BA">
        <w:rPr>
          <w:rFonts w:cs="Calibri"/>
          <w:u w:val="single"/>
        </w:rPr>
        <w:tab/>
      </w:r>
      <w:r w:rsidRPr="004B16BA">
        <w:rPr>
          <w:rFonts w:cs="Calibri"/>
          <w:u w:val="single"/>
        </w:rPr>
        <w:tab/>
      </w:r>
      <w:r w:rsidRPr="004B16BA">
        <w:rPr>
          <w:rFonts w:cs="Calibri"/>
          <w:u w:val="single"/>
        </w:rPr>
        <w:tab/>
      </w:r>
      <w:r w:rsidRPr="004B16BA">
        <w:rPr>
          <w:rFonts w:cs="Calibri"/>
          <w:u w:val="single"/>
        </w:rPr>
        <w:tab/>
      </w:r>
    </w:p>
    <w:p w:rsidR="003C1B9B" w:rsidRPr="004B16BA" w:rsidRDefault="004B16BA">
      <w:pPr>
        <w:rPr>
          <w:rFonts w:cs="Calibri"/>
        </w:rPr>
      </w:pPr>
      <w:r w:rsidRPr="004B16BA">
        <w:rPr>
          <w:rFonts w:cs="Calibri"/>
        </w:rPr>
        <w:t>Title:</w:t>
      </w:r>
      <w:r w:rsidRPr="004B16BA">
        <w:rPr>
          <w:rFonts w:cs="Calibri"/>
        </w:rPr>
        <w:tab/>
      </w:r>
      <w:r w:rsidRPr="004B16BA">
        <w:rPr>
          <w:rFonts w:cs="Calibri"/>
          <w:u w:val="single"/>
        </w:rPr>
        <w:tab/>
      </w:r>
      <w:r w:rsidRPr="004B16BA">
        <w:rPr>
          <w:rFonts w:cs="Calibri"/>
          <w:u w:val="single"/>
        </w:rPr>
        <w:tab/>
      </w:r>
      <w:r w:rsidRPr="004B16BA">
        <w:rPr>
          <w:rFonts w:cs="Calibri"/>
          <w:u w:val="single"/>
        </w:rPr>
        <w:tab/>
      </w:r>
      <w:r w:rsidRPr="004B16BA">
        <w:rPr>
          <w:rFonts w:cs="Calibri"/>
          <w:u w:val="single"/>
        </w:rPr>
        <w:tab/>
      </w:r>
      <w:r w:rsidRPr="004B16BA">
        <w:rPr>
          <w:rFonts w:cs="Calibri"/>
        </w:rPr>
        <w:tab/>
      </w:r>
      <w:r w:rsidRPr="004B16BA">
        <w:rPr>
          <w:rFonts w:cs="Calibri"/>
        </w:rPr>
        <w:tab/>
        <w:t>Title:</w:t>
      </w:r>
      <w:r w:rsidRPr="004B16BA">
        <w:rPr>
          <w:rFonts w:cs="Calibri"/>
        </w:rPr>
        <w:tab/>
      </w:r>
      <w:r w:rsidRPr="004B16BA">
        <w:rPr>
          <w:rFonts w:cs="Calibri"/>
          <w:u w:val="single"/>
        </w:rPr>
        <w:tab/>
      </w:r>
      <w:r w:rsidRPr="004B16BA">
        <w:rPr>
          <w:rFonts w:cs="Calibri"/>
          <w:u w:val="single"/>
        </w:rPr>
        <w:tab/>
      </w:r>
      <w:r w:rsidRPr="004B16BA">
        <w:rPr>
          <w:rFonts w:cs="Calibri"/>
          <w:u w:val="single"/>
        </w:rPr>
        <w:tab/>
      </w:r>
      <w:r w:rsidRPr="004B16BA">
        <w:rPr>
          <w:rFonts w:cs="Calibri"/>
          <w:u w:val="single"/>
        </w:rPr>
        <w:tab/>
      </w:r>
    </w:p>
    <w:sectPr w:rsidR="003C1B9B" w:rsidRPr="004B16BA" w:rsidSect="00F5079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offsetFrom="page">
        <w:top w:val="single" w:sz="12" w:space="24" w:color="1F497D"/>
        <w:left w:val="single" w:sz="12" w:space="24" w:color="1F497D"/>
        <w:bottom w:val="single" w:sz="12" w:space="24" w:color="1F497D"/>
        <w:right w:val="single" w:sz="12" w:space="24" w:color="1F497D"/>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5B4" w:rsidRDefault="005345B4" w:rsidP="00FD47E1">
      <w:pPr>
        <w:spacing w:after="0" w:line="240" w:lineRule="auto"/>
      </w:pPr>
      <w:r>
        <w:separator/>
      </w:r>
    </w:p>
  </w:endnote>
  <w:endnote w:type="continuationSeparator" w:id="0">
    <w:p w:rsidR="005345B4" w:rsidRDefault="005345B4" w:rsidP="00FD4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7E1" w:rsidRDefault="00FD47E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7E1" w:rsidRDefault="00FD47E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7E1" w:rsidRDefault="00FD47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5B4" w:rsidRDefault="005345B4" w:rsidP="00FD47E1">
      <w:pPr>
        <w:spacing w:after="0" w:line="240" w:lineRule="auto"/>
      </w:pPr>
      <w:r>
        <w:separator/>
      </w:r>
    </w:p>
  </w:footnote>
  <w:footnote w:type="continuationSeparator" w:id="0">
    <w:p w:rsidR="005345B4" w:rsidRDefault="005345B4" w:rsidP="00FD47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7E1" w:rsidRDefault="00E76742">
    <w:pPr>
      <w:pStyle w:val="Header"/>
    </w:pPr>
    <w:ins w:id="39" w:author="CL User" w:date="2014-06-20T11:57: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019322" o:spid="_x0000_s2050" type="#_x0000_t136" style="position:absolute;margin-left:0;margin-top:0;width:412.4pt;height:247.4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ins>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7E1" w:rsidRDefault="00E76742">
    <w:pPr>
      <w:pStyle w:val="Header"/>
    </w:pPr>
    <w:ins w:id="40" w:author="CL User" w:date="2014-06-20T11:57: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019323" o:spid="_x0000_s2051" type="#_x0000_t136" style="position:absolute;margin-left:0;margin-top:0;width:412.4pt;height:247.4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ins>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7E1" w:rsidRDefault="00E76742">
    <w:pPr>
      <w:pStyle w:val="Header"/>
    </w:pPr>
    <w:ins w:id="41" w:author="CL User" w:date="2014-06-20T11:57:00Z">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8019321" o:spid="_x0000_s2049"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ins>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0001"/>
    <w:multiLevelType w:val="hybridMultilevel"/>
    <w:tmpl w:val="9C5AC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F16FE"/>
    <w:multiLevelType w:val="hybridMultilevel"/>
    <w:tmpl w:val="91862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8E073C"/>
    <w:multiLevelType w:val="hybridMultilevel"/>
    <w:tmpl w:val="63900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FC4BF4"/>
    <w:multiLevelType w:val="hybridMultilevel"/>
    <w:tmpl w:val="2F483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7E1AAA"/>
    <w:multiLevelType w:val="hybridMultilevel"/>
    <w:tmpl w:val="2FD8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8D04F7"/>
    <w:multiLevelType w:val="singleLevel"/>
    <w:tmpl w:val="21900DAE"/>
    <w:lvl w:ilvl="0">
      <w:start w:val="1"/>
      <w:numFmt w:val="bullet"/>
      <w:pStyle w:val="BulletList0Continue"/>
      <w:lvlText w:val=""/>
      <w:lvlJc w:val="left"/>
      <w:pPr>
        <w:tabs>
          <w:tab w:val="num" w:pos="360"/>
        </w:tabs>
        <w:ind w:left="360" w:hanging="360"/>
      </w:pPr>
      <w:rPr>
        <w:rFonts w:ascii="Symbol" w:hAnsi="Symbol" w:hint="default"/>
      </w:rPr>
    </w:lvl>
  </w:abstractNum>
  <w:abstractNum w:abstractNumId="6">
    <w:nsid w:val="61E97D0C"/>
    <w:multiLevelType w:val="hybridMultilevel"/>
    <w:tmpl w:val="27DEBB5E"/>
    <w:lvl w:ilvl="0" w:tplc="1B920808">
      <w:start w:val="4"/>
      <w:numFmt w:val="lowerLetter"/>
      <w:lvlText w:val="(%1)"/>
      <w:lvlJc w:val="left"/>
      <w:pPr>
        <w:tabs>
          <w:tab w:val="num" w:pos="1440"/>
        </w:tabs>
        <w:ind w:left="1440" w:hanging="720"/>
      </w:pPr>
      <w:rPr>
        <w:rFonts w:hint="default"/>
      </w:rPr>
    </w:lvl>
    <w:lvl w:ilvl="1" w:tplc="0AA6C7C4">
      <w:start w:val="1"/>
      <w:numFmt w:val="lowerLetter"/>
      <w:lvlText w:val="(%2)"/>
      <w:lvlJc w:val="left"/>
      <w:pPr>
        <w:tabs>
          <w:tab w:val="num" w:pos="1440"/>
        </w:tabs>
        <w:ind w:left="1440" w:hanging="720"/>
      </w:pPr>
      <w:rPr>
        <w:rFonts w:hint="default"/>
      </w:rPr>
    </w:lvl>
    <w:lvl w:ilvl="2" w:tplc="E94CA210">
      <w:start w:val="5"/>
      <w:numFmt w:val="decimal"/>
      <w:lvlText w:val="%3."/>
      <w:lvlJc w:val="left"/>
      <w:pPr>
        <w:tabs>
          <w:tab w:val="num" w:pos="720"/>
        </w:tabs>
        <w:ind w:left="720" w:hanging="720"/>
      </w:pPr>
      <w:rPr>
        <w:rFonts w:hint="default"/>
      </w:rPr>
    </w:lvl>
    <w:lvl w:ilvl="3" w:tplc="09F4321E">
      <w:start w:val="1"/>
      <w:numFmt w:val="lowerLetter"/>
      <w:lvlText w:val="(%4)"/>
      <w:lvlJc w:val="left"/>
      <w:pPr>
        <w:tabs>
          <w:tab w:val="num" w:pos="1440"/>
        </w:tabs>
        <w:ind w:left="1440" w:hanging="720"/>
      </w:pPr>
      <w:rPr>
        <w:rFonts w:hint="default"/>
      </w:rPr>
    </w:lvl>
    <w:lvl w:ilvl="4" w:tplc="AB6CD50E">
      <w:start w:val="6"/>
      <w:numFmt w:val="decimal"/>
      <w:lvlText w:val="%5."/>
      <w:lvlJc w:val="left"/>
      <w:pPr>
        <w:tabs>
          <w:tab w:val="num" w:pos="720"/>
        </w:tabs>
        <w:ind w:left="720" w:hanging="720"/>
      </w:pPr>
      <w:rPr>
        <w:rFonts w:hint="default"/>
      </w:rPr>
    </w:lvl>
    <w:lvl w:ilvl="5" w:tplc="21A8AC9A">
      <w:start w:val="1"/>
      <w:numFmt w:val="lowerLetter"/>
      <w:lvlText w:val="(%6)"/>
      <w:lvlJc w:val="left"/>
      <w:pPr>
        <w:tabs>
          <w:tab w:val="num" w:pos="720"/>
        </w:tabs>
        <w:ind w:left="720" w:hanging="72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6167038"/>
    <w:multiLevelType w:val="hybridMultilevel"/>
    <w:tmpl w:val="C3FE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5"/>
  </w:num>
  <w:num w:numId="5">
    <w:abstractNumId w:val="2"/>
  </w:num>
  <w:num w:numId="6">
    <w:abstractNumId w:val="4"/>
  </w:num>
  <w:num w:numId="7">
    <w:abstractNumId w:val="6"/>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ug Donovan">
    <w15:presenceInfo w15:providerId="Windows Live" w15:userId="04102a762019a3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6BA"/>
    <w:rsid w:val="000234F3"/>
    <w:rsid w:val="00041D46"/>
    <w:rsid w:val="00051116"/>
    <w:rsid w:val="00052E92"/>
    <w:rsid w:val="000B5214"/>
    <w:rsid w:val="000F7C79"/>
    <w:rsid w:val="00113B38"/>
    <w:rsid w:val="00117F32"/>
    <w:rsid w:val="00164F51"/>
    <w:rsid w:val="00192CD6"/>
    <w:rsid w:val="001A32A6"/>
    <w:rsid w:val="001B32C7"/>
    <w:rsid w:val="001F0936"/>
    <w:rsid w:val="001F31CB"/>
    <w:rsid w:val="002002CC"/>
    <w:rsid w:val="00212EC7"/>
    <w:rsid w:val="002211BA"/>
    <w:rsid w:val="002543C3"/>
    <w:rsid w:val="00256A87"/>
    <w:rsid w:val="002737BB"/>
    <w:rsid w:val="0028496E"/>
    <w:rsid w:val="002D4964"/>
    <w:rsid w:val="002D74E0"/>
    <w:rsid w:val="002F5D54"/>
    <w:rsid w:val="00306353"/>
    <w:rsid w:val="0034681D"/>
    <w:rsid w:val="003B02B0"/>
    <w:rsid w:val="003C1B9B"/>
    <w:rsid w:val="003E06F4"/>
    <w:rsid w:val="004138C4"/>
    <w:rsid w:val="00435A47"/>
    <w:rsid w:val="004B16BA"/>
    <w:rsid w:val="004D28D0"/>
    <w:rsid w:val="00507A1B"/>
    <w:rsid w:val="005345B4"/>
    <w:rsid w:val="0057735C"/>
    <w:rsid w:val="00590043"/>
    <w:rsid w:val="005B171E"/>
    <w:rsid w:val="005B55C4"/>
    <w:rsid w:val="006000E4"/>
    <w:rsid w:val="00614AA5"/>
    <w:rsid w:val="006205A2"/>
    <w:rsid w:val="006553CF"/>
    <w:rsid w:val="00691F98"/>
    <w:rsid w:val="006A05E9"/>
    <w:rsid w:val="006C1221"/>
    <w:rsid w:val="00721BE9"/>
    <w:rsid w:val="007344F7"/>
    <w:rsid w:val="00757D7F"/>
    <w:rsid w:val="007B6CB5"/>
    <w:rsid w:val="007C39BC"/>
    <w:rsid w:val="007D5E02"/>
    <w:rsid w:val="007D7F0C"/>
    <w:rsid w:val="00847BBA"/>
    <w:rsid w:val="008A7410"/>
    <w:rsid w:val="008D361F"/>
    <w:rsid w:val="0090413E"/>
    <w:rsid w:val="00923A3E"/>
    <w:rsid w:val="0094098E"/>
    <w:rsid w:val="009E1FFE"/>
    <w:rsid w:val="009F3DB5"/>
    <w:rsid w:val="00AB6585"/>
    <w:rsid w:val="00AC34C1"/>
    <w:rsid w:val="00AF5D65"/>
    <w:rsid w:val="00B1704F"/>
    <w:rsid w:val="00B34ECE"/>
    <w:rsid w:val="00B5574F"/>
    <w:rsid w:val="00BA4E81"/>
    <w:rsid w:val="00C012BD"/>
    <w:rsid w:val="00C167AC"/>
    <w:rsid w:val="00C873F4"/>
    <w:rsid w:val="00C946CA"/>
    <w:rsid w:val="00CB4D35"/>
    <w:rsid w:val="00CC323D"/>
    <w:rsid w:val="00D1081D"/>
    <w:rsid w:val="00D315B5"/>
    <w:rsid w:val="00D45591"/>
    <w:rsid w:val="00D70D8B"/>
    <w:rsid w:val="00D92783"/>
    <w:rsid w:val="00D96015"/>
    <w:rsid w:val="00DA016E"/>
    <w:rsid w:val="00DE10EE"/>
    <w:rsid w:val="00DE1F00"/>
    <w:rsid w:val="00E266D3"/>
    <w:rsid w:val="00E643E0"/>
    <w:rsid w:val="00E76742"/>
    <w:rsid w:val="00E84820"/>
    <w:rsid w:val="00ED18F5"/>
    <w:rsid w:val="00EF3380"/>
    <w:rsid w:val="00F50792"/>
    <w:rsid w:val="00F6474C"/>
    <w:rsid w:val="00F81319"/>
    <w:rsid w:val="00F91F1D"/>
    <w:rsid w:val="00FC608E"/>
    <w:rsid w:val="00FD4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rules v:ext="edit">
        <o:r id="V:Rule1" type="callout" idref="#_x0000_s1045"/>
        <o:r id="V:Rule2" type="callout" idref="#_x0000_s1033"/>
        <o:r id="V:Rule3" type="callout" idref="#_x0000_s1040"/>
        <o:r id="V:Rule4" type="connector" idref="#_x0000_s1035"/>
        <o:r id="V:Rule5" type="connector" idref="#_x0000_s1036"/>
        <o:r id="V:Rule6" type="connector" idref="#_x0000_s1043"/>
        <o:r id="V:Rule7" type="connector" idref="#_x0000_s1044"/>
        <o:r id="V:Rule8" type="connector" idref="#_x0000_s1037"/>
      </o:rules>
    </o:shapelayout>
  </w:shapeDefaults>
  <w:decimalSymbol w:val="."/>
  <w:listSeparator w:val=","/>
  <w15:docId w15:val="{6B124605-D383-45A4-9F01-C863C84F9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1B9B"/>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6BA"/>
    <w:pPr>
      <w:ind w:left="720"/>
      <w:contextualSpacing/>
    </w:pPr>
  </w:style>
  <w:style w:type="paragraph" w:customStyle="1" w:styleId="BulletList0Continue">
    <w:name w:val="Bullet List 0 Continue"/>
    <w:basedOn w:val="Normal"/>
    <w:rsid w:val="00EF3380"/>
    <w:pPr>
      <w:numPr>
        <w:numId w:val="4"/>
      </w:numPr>
      <w:spacing w:after="0" w:line="240" w:lineRule="auto"/>
    </w:pPr>
    <w:rPr>
      <w:rFonts w:ascii="Times New Roman" w:eastAsia="Times New Roman" w:hAnsi="Times New Roman"/>
      <w:sz w:val="24"/>
      <w:szCs w:val="20"/>
    </w:rPr>
  </w:style>
  <w:style w:type="character" w:styleId="CommentReference">
    <w:name w:val="annotation reference"/>
    <w:uiPriority w:val="99"/>
    <w:semiHidden/>
    <w:unhideWhenUsed/>
    <w:rsid w:val="0028496E"/>
    <w:rPr>
      <w:sz w:val="16"/>
      <w:szCs w:val="16"/>
    </w:rPr>
  </w:style>
  <w:style w:type="paragraph" w:styleId="CommentText">
    <w:name w:val="annotation text"/>
    <w:basedOn w:val="Normal"/>
    <w:link w:val="CommentTextChar"/>
    <w:uiPriority w:val="99"/>
    <w:semiHidden/>
    <w:unhideWhenUsed/>
    <w:rsid w:val="0028496E"/>
    <w:rPr>
      <w:sz w:val="20"/>
      <w:szCs w:val="20"/>
    </w:rPr>
  </w:style>
  <w:style w:type="character" w:customStyle="1" w:styleId="CommentTextChar">
    <w:name w:val="Comment Text Char"/>
    <w:basedOn w:val="DefaultParagraphFont"/>
    <w:link w:val="CommentText"/>
    <w:uiPriority w:val="99"/>
    <w:semiHidden/>
    <w:rsid w:val="0028496E"/>
  </w:style>
  <w:style w:type="paragraph" w:styleId="CommentSubject">
    <w:name w:val="annotation subject"/>
    <w:basedOn w:val="CommentText"/>
    <w:next w:val="CommentText"/>
    <w:link w:val="CommentSubjectChar"/>
    <w:uiPriority w:val="99"/>
    <w:semiHidden/>
    <w:unhideWhenUsed/>
    <w:rsid w:val="0028496E"/>
    <w:rPr>
      <w:b/>
      <w:bCs/>
    </w:rPr>
  </w:style>
  <w:style w:type="character" w:customStyle="1" w:styleId="CommentSubjectChar">
    <w:name w:val="Comment Subject Char"/>
    <w:link w:val="CommentSubject"/>
    <w:uiPriority w:val="99"/>
    <w:semiHidden/>
    <w:rsid w:val="0028496E"/>
    <w:rPr>
      <w:b/>
      <w:bCs/>
    </w:rPr>
  </w:style>
  <w:style w:type="paragraph" w:styleId="BalloonText">
    <w:name w:val="Balloon Text"/>
    <w:basedOn w:val="Normal"/>
    <w:link w:val="BalloonTextChar"/>
    <w:uiPriority w:val="99"/>
    <w:semiHidden/>
    <w:unhideWhenUsed/>
    <w:rsid w:val="0028496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8496E"/>
    <w:rPr>
      <w:rFonts w:ascii="Tahoma" w:hAnsi="Tahoma" w:cs="Tahoma"/>
      <w:sz w:val="16"/>
      <w:szCs w:val="16"/>
    </w:rPr>
  </w:style>
  <w:style w:type="table" w:styleId="TableGrid">
    <w:name w:val="Table Grid"/>
    <w:basedOn w:val="TableNormal"/>
    <w:uiPriority w:val="59"/>
    <w:rsid w:val="002211BA"/>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lainText">
    <w:name w:val="Plain Text"/>
    <w:basedOn w:val="Normal"/>
    <w:link w:val="PlainTextChar"/>
    <w:rsid w:val="000B5214"/>
    <w:pPr>
      <w:spacing w:after="0" w:line="240" w:lineRule="auto"/>
    </w:pPr>
    <w:rPr>
      <w:rFonts w:ascii="Courier New" w:eastAsia="Times New Roman" w:hAnsi="Courier New" w:cs="Courier New"/>
      <w:sz w:val="20"/>
      <w:szCs w:val="20"/>
    </w:rPr>
  </w:style>
  <w:style w:type="character" w:customStyle="1" w:styleId="PlainTextChar">
    <w:name w:val="Plain Text Char"/>
    <w:link w:val="PlainText"/>
    <w:rsid w:val="000B5214"/>
    <w:rPr>
      <w:rFonts w:ascii="Courier New" w:eastAsia="Times New Roman" w:hAnsi="Courier New" w:cs="Courier New"/>
    </w:rPr>
  </w:style>
  <w:style w:type="paragraph" w:styleId="Header">
    <w:name w:val="header"/>
    <w:basedOn w:val="Normal"/>
    <w:link w:val="HeaderChar"/>
    <w:uiPriority w:val="99"/>
    <w:unhideWhenUsed/>
    <w:rsid w:val="00FD4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7E1"/>
    <w:rPr>
      <w:sz w:val="22"/>
      <w:szCs w:val="22"/>
    </w:rPr>
  </w:style>
  <w:style w:type="paragraph" w:styleId="Footer">
    <w:name w:val="footer"/>
    <w:basedOn w:val="Normal"/>
    <w:link w:val="FooterChar"/>
    <w:uiPriority w:val="99"/>
    <w:unhideWhenUsed/>
    <w:rsid w:val="00FD4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7E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Cengage Learning</Company>
  <LinksUpToDate>false</LinksUpToDate>
  <CharactersWithSpaces>11468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Doug Donovan</cp:lastModifiedBy>
  <cp:revision>2</cp:revision>
  <dcterms:created xsi:type="dcterms:W3CDTF">2014-06-23T12:33:00Z</dcterms:created>
  <dcterms:modified xsi:type="dcterms:W3CDTF">2014-06-23T12:33:00Z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-635718681</vt:i4>
  </property>
  <property fmtid="{D5CDD505-2E9C-101B-9397-08002B2CF9AE}" pid="3" name="_NewReviewCycle">
    <vt:lpwstr/>
  </property>
  <property fmtid="{D5CDD505-2E9C-101B-9397-08002B2CF9AE}" pid="4" name="_EmailSubject">
    <vt:lpwstr>Interplay contract</vt:lpwstr>
  </property>
  <property fmtid="{D5CDD505-2E9C-101B-9397-08002B2CF9AE}" pid="5" name="_AuthorEmail">
    <vt:lpwstr>Sandra.Bruce@cengage.com</vt:lpwstr>
  </property>
  <property fmtid="{D5CDD505-2E9C-101B-9397-08002B2CF9AE}" pid="6" name="_AuthorEmailDisplayName">
    <vt:lpwstr>Bruce, Sandra</vt:lpwstr>
  </property>
  <property fmtid="{D5CDD505-2E9C-101B-9397-08002B2CF9AE}" pid="7" name="_PreviousAdHocReviewCycleID">
    <vt:i4>-368416919</vt:i4>
  </property>
  <property fmtid="{D5CDD505-2E9C-101B-9397-08002B2CF9AE}" pid="8" name="_ReviewingToolsShownOnce">
    <vt:lpwstr/>
  </property>
</Properties>
</file>